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E4" w:rsidRPr="00073FF4" w:rsidRDefault="00A216E4" w:rsidP="00E94E63">
      <w:pPr>
        <w:tabs>
          <w:tab w:val="left" w:pos="11060"/>
        </w:tabs>
        <w:autoSpaceDE w:val="0"/>
        <w:autoSpaceDN w:val="0"/>
        <w:spacing w:line="0" w:lineRule="atLeast"/>
        <w:ind w:right="51" w:firstLineChars="945" w:firstLine="3415"/>
        <w:rPr>
          <w:rFonts w:asciiTheme="majorHAnsi" w:hAnsiTheme="majorHAnsi" w:hint="default"/>
          <w:b/>
          <w:sz w:val="36"/>
          <w:szCs w:val="36"/>
        </w:rPr>
      </w:pPr>
      <w:proofErr w:type="spellStart"/>
      <w:r w:rsidRPr="00073FF4">
        <w:rPr>
          <w:rFonts w:asciiTheme="majorHAnsi" w:hAnsiTheme="majorHAnsi"/>
          <w:b/>
          <w:sz w:val="36"/>
          <w:szCs w:val="36"/>
        </w:rPr>
        <w:t>Tianyi</w:t>
      </w:r>
      <w:proofErr w:type="spellEnd"/>
      <w:r w:rsidRPr="00073FF4">
        <w:rPr>
          <w:rFonts w:asciiTheme="majorHAnsi" w:hAnsiTheme="majorHAnsi"/>
          <w:b/>
          <w:sz w:val="36"/>
          <w:szCs w:val="36"/>
        </w:rPr>
        <w:t xml:space="preserve"> Zhang</w:t>
      </w:r>
    </w:p>
    <w:p w:rsidR="00A216E4" w:rsidRPr="00A17A8B" w:rsidRDefault="00A216E4" w:rsidP="00A216E4">
      <w:pPr>
        <w:ind w:firstLineChars="750" w:firstLine="1575"/>
        <w:rPr>
          <w:rFonts w:asciiTheme="majorHAnsi" w:hAnsiTheme="majorHAnsi" w:hint="default"/>
          <w:szCs w:val="21"/>
        </w:rPr>
      </w:pPr>
      <w:r w:rsidRPr="00890A14">
        <w:rPr>
          <w:rFonts w:asciiTheme="majorHAnsi" w:hAnsiTheme="majorHAnsi" w:hint="default"/>
          <w:szCs w:val="21"/>
        </w:rPr>
        <w:t xml:space="preserve">800 </w:t>
      </w:r>
      <w:proofErr w:type="spellStart"/>
      <w:r w:rsidRPr="00890A14">
        <w:rPr>
          <w:rFonts w:asciiTheme="majorHAnsi" w:hAnsiTheme="majorHAnsi" w:hint="default"/>
          <w:szCs w:val="21"/>
        </w:rPr>
        <w:t>Dongchuan</w:t>
      </w:r>
      <w:proofErr w:type="spellEnd"/>
      <w:r w:rsidRPr="00890A14">
        <w:rPr>
          <w:rFonts w:asciiTheme="majorHAnsi" w:hAnsiTheme="majorHAnsi" w:hint="default"/>
          <w:szCs w:val="21"/>
        </w:rPr>
        <w:t xml:space="preserve"> Road, </w:t>
      </w:r>
      <w:proofErr w:type="spellStart"/>
      <w:r w:rsidRPr="00890A14">
        <w:rPr>
          <w:rFonts w:asciiTheme="majorHAnsi" w:hAnsiTheme="majorHAnsi" w:hint="default"/>
          <w:szCs w:val="21"/>
        </w:rPr>
        <w:t>Minhang</w:t>
      </w:r>
      <w:proofErr w:type="spellEnd"/>
      <w:r w:rsidRPr="00890A14">
        <w:rPr>
          <w:rFonts w:asciiTheme="majorHAnsi" w:hAnsiTheme="majorHAnsi" w:hint="default"/>
          <w:szCs w:val="21"/>
        </w:rPr>
        <w:t xml:space="preserve"> District</w:t>
      </w:r>
      <w:r>
        <w:rPr>
          <w:rFonts w:asciiTheme="majorHAnsi" w:hAnsiTheme="majorHAnsi"/>
          <w:szCs w:val="21"/>
        </w:rPr>
        <w:t>,</w:t>
      </w:r>
      <w:r w:rsidRPr="00890A14">
        <w:rPr>
          <w:rFonts w:asciiTheme="majorHAnsi" w:hAnsiTheme="majorHAnsi"/>
          <w:szCs w:val="21"/>
        </w:rPr>
        <w:t xml:space="preserve"> Shanghai,</w:t>
      </w:r>
      <w:r>
        <w:rPr>
          <w:rFonts w:asciiTheme="majorHAnsi" w:hAnsiTheme="majorHAnsi"/>
          <w:szCs w:val="21"/>
        </w:rPr>
        <w:t xml:space="preserve"> </w:t>
      </w:r>
      <w:r w:rsidRPr="00A17A8B">
        <w:rPr>
          <w:rFonts w:asciiTheme="majorHAnsi" w:hAnsiTheme="majorHAnsi"/>
          <w:szCs w:val="21"/>
        </w:rPr>
        <w:t>P.R.</w:t>
      </w:r>
      <w:r>
        <w:rPr>
          <w:rFonts w:asciiTheme="majorHAnsi" w:hAnsiTheme="majorHAnsi"/>
          <w:szCs w:val="21"/>
        </w:rPr>
        <w:t xml:space="preserve"> </w:t>
      </w:r>
      <w:r w:rsidRPr="00A17A8B">
        <w:rPr>
          <w:rFonts w:asciiTheme="majorHAnsi" w:hAnsiTheme="majorHAnsi"/>
          <w:szCs w:val="21"/>
        </w:rPr>
        <w:t>China</w:t>
      </w:r>
      <w:r>
        <w:rPr>
          <w:rFonts w:asciiTheme="majorHAnsi" w:hAnsiTheme="majorHAnsi"/>
          <w:szCs w:val="21"/>
        </w:rPr>
        <w:t xml:space="preserve"> </w:t>
      </w:r>
      <w:r w:rsidR="00073FF4">
        <w:rPr>
          <w:rFonts w:asciiTheme="majorHAnsi" w:hAnsiTheme="majorHAnsi"/>
          <w:szCs w:val="21"/>
        </w:rPr>
        <w:t>200240</w:t>
      </w:r>
    </w:p>
    <w:p w:rsidR="00A216E4" w:rsidRPr="005C0B84" w:rsidRDefault="00A216E4" w:rsidP="00A216E4">
      <w:pPr>
        <w:tabs>
          <w:tab w:val="left" w:pos="11060"/>
        </w:tabs>
        <w:autoSpaceDE w:val="0"/>
        <w:autoSpaceDN w:val="0"/>
        <w:spacing w:line="0" w:lineRule="atLeast"/>
        <w:ind w:right="51" w:firstLineChars="800" w:firstLine="1680"/>
        <w:rPr>
          <w:rFonts w:asciiTheme="majorHAnsi" w:hAnsiTheme="majorHAnsi" w:hint="default"/>
          <w:szCs w:val="21"/>
        </w:rPr>
      </w:pPr>
      <w:r w:rsidRPr="00A17A8B">
        <w:rPr>
          <w:rFonts w:asciiTheme="majorHAnsi" w:hAnsiTheme="majorHAnsi" w:hint="default"/>
          <w:szCs w:val="21"/>
        </w:rPr>
        <w:t>Tel: 86-</w:t>
      </w:r>
      <w:r>
        <w:rPr>
          <w:rFonts w:asciiTheme="majorHAnsi" w:hAnsiTheme="majorHAnsi"/>
          <w:szCs w:val="21"/>
        </w:rPr>
        <w:t xml:space="preserve">18818212930       </w:t>
      </w:r>
      <w:r w:rsidRPr="00456FFF">
        <w:rPr>
          <w:rFonts w:asciiTheme="majorHAnsi" w:hAnsiTheme="majorHAnsi" w:hint="default"/>
          <w:szCs w:val="21"/>
        </w:rPr>
        <w:t>Email:</w:t>
      </w:r>
      <w:r w:rsidRPr="00A17A8B">
        <w:rPr>
          <w:rFonts w:ascii="Georgia" w:hAnsi="Georgia" w:hint="default"/>
          <w:w w:val="99"/>
          <w:kern w:val="0"/>
          <w:position w:val="-1"/>
          <w:szCs w:val="21"/>
        </w:rPr>
        <w:t xml:space="preserve"> </w:t>
      </w:r>
      <w:r w:rsidRPr="005C0B84">
        <w:rPr>
          <w:rFonts w:asciiTheme="majorHAnsi" w:hAnsiTheme="majorHAnsi"/>
          <w:szCs w:val="21"/>
        </w:rPr>
        <w:t>5123709242@</w:t>
      </w:r>
      <w:r>
        <w:rPr>
          <w:rFonts w:asciiTheme="majorHAnsi" w:hAnsiTheme="majorHAnsi"/>
          <w:szCs w:val="21"/>
        </w:rPr>
        <w:t>sjtu.edu.cn</w:t>
      </w:r>
    </w:p>
    <w:p w:rsidR="00A216E4" w:rsidRDefault="00A216E4" w:rsidP="00780783">
      <w:pPr>
        <w:tabs>
          <w:tab w:val="left" w:pos="10564"/>
        </w:tabs>
        <w:autoSpaceDE w:val="0"/>
        <w:autoSpaceDN w:val="0"/>
        <w:spacing w:line="0" w:lineRule="atLeast"/>
        <w:ind w:right="-23"/>
        <w:jc w:val="left"/>
        <w:rPr>
          <w:rFonts w:asciiTheme="majorHAnsi" w:hAnsiTheme="majorHAnsi" w:hint="default"/>
          <w:szCs w:val="21"/>
        </w:rPr>
      </w:pPr>
    </w:p>
    <w:p w:rsidR="00E3262F" w:rsidRPr="009524EB" w:rsidRDefault="00E3262F" w:rsidP="00780783">
      <w:pPr>
        <w:tabs>
          <w:tab w:val="left" w:pos="10564"/>
        </w:tabs>
        <w:autoSpaceDE w:val="0"/>
        <w:autoSpaceDN w:val="0"/>
        <w:spacing w:line="0" w:lineRule="atLeast"/>
        <w:ind w:right="-23"/>
        <w:jc w:val="left"/>
        <w:rPr>
          <w:rFonts w:ascii="Cambria" w:eastAsiaTheme="minorEastAsia" w:hAnsi="Cambria" w:hint="default"/>
          <w:kern w:val="0"/>
          <w:sz w:val="28"/>
        </w:rPr>
      </w:pPr>
      <w:r w:rsidRPr="009524EB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EDUCATION</w:t>
      </w:r>
      <w:r w:rsidRPr="00FA3E7C">
        <w:rPr>
          <w:rFonts w:ascii="Cambria" w:eastAsia="Times New Roman" w:hAnsi="Cambria" w:hint="default"/>
          <w:b/>
          <w:kern w:val="0"/>
          <w:position w:val="-1"/>
          <w:sz w:val="28"/>
          <w:u w:val="thick"/>
        </w:rPr>
        <w:tab/>
      </w:r>
    </w:p>
    <w:p w:rsidR="006D7D75" w:rsidRPr="006D7D75" w:rsidRDefault="006D7D75" w:rsidP="006D7D75">
      <w:pPr>
        <w:spacing w:line="0" w:lineRule="atLeast"/>
        <w:rPr>
          <w:rFonts w:ascii="Arial" w:hAnsi="Arial" w:cs="Arial" w:hint="default"/>
          <w:sz w:val="24"/>
          <w:szCs w:val="24"/>
        </w:rPr>
      </w:pPr>
      <w:r w:rsidRPr="006D7D75">
        <w:rPr>
          <w:rFonts w:ascii="Times New Roman" w:eastAsiaTheme="majorEastAsia" w:hAnsiTheme="majorEastAsia" w:hint="default"/>
          <w:b/>
          <w:sz w:val="23"/>
          <w:szCs w:val="23"/>
        </w:rPr>
        <w:t xml:space="preserve">Shanghai </w:t>
      </w:r>
      <w:proofErr w:type="spellStart"/>
      <w:r w:rsidRPr="006D7D75">
        <w:rPr>
          <w:rFonts w:ascii="Times New Roman" w:eastAsiaTheme="majorEastAsia" w:hAnsiTheme="majorEastAsia" w:hint="default"/>
          <w:b/>
          <w:sz w:val="23"/>
          <w:szCs w:val="23"/>
        </w:rPr>
        <w:t>Jiaotong</w:t>
      </w:r>
      <w:proofErr w:type="spellEnd"/>
      <w:r w:rsidRPr="006D7D75">
        <w:rPr>
          <w:rFonts w:ascii="Times New Roman" w:eastAsiaTheme="majorEastAsia" w:hAnsiTheme="majorEastAsia" w:hint="default"/>
          <w:b/>
          <w:sz w:val="23"/>
          <w:szCs w:val="23"/>
        </w:rPr>
        <w:t xml:space="preserve"> University</w:t>
      </w:r>
      <w:r>
        <w:rPr>
          <w:rFonts w:ascii="Times New Roman" w:eastAsiaTheme="majorEastAsia" w:hAnsiTheme="majorEastAsia"/>
          <w:b/>
          <w:sz w:val="23"/>
          <w:szCs w:val="23"/>
        </w:rPr>
        <w:t xml:space="preserve">, </w:t>
      </w:r>
      <w:r w:rsidRPr="006D7D75">
        <w:rPr>
          <w:rFonts w:ascii="Times New Roman" w:eastAsiaTheme="majorEastAsia" w:hAnsiTheme="majorEastAsia" w:hint="default"/>
          <w:b/>
          <w:sz w:val="23"/>
          <w:szCs w:val="23"/>
        </w:rPr>
        <w:t>University of Michigan-Shanghai Jiao Tong University</w:t>
      </w:r>
      <w:r w:rsidRPr="006D7D75">
        <w:rPr>
          <w:rFonts w:ascii="Times New Roman" w:eastAsiaTheme="majorEastAsia" w:hAnsiTheme="majorEastAsia"/>
          <w:b/>
          <w:sz w:val="23"/>
          <w:szCs w:val="23"/>
        </w:rPr>
        <w:t xml:space="preserve"> </w:t>
      </w:r>
      <w:r w:rsidRPr="006D7D75">
        <w:rPr>
          <w:rFonts w:ascii="Times New Roman" w:eastAsiaTheme="majorEastAsia" w:hAnsiTheme="majorEastAsia" w:hint="default"/>
          <w:b/>
          <w:sz w:val="23"/>
          <w:szCs w:val="23"/>
        </w:rPr>
        <w:t>Joint Institute</w:t>
      </w:r>
      <w:r>
        <w:rPr>
          <w:rFonts w:ascii="Arial" w:hAnsi="Arial" w:cs="Arial" w:hint="default"/>
          <w:sz w:val="24"/>
          <w:szCs w:val="24"/>
        </w:rPr>
        <w:t>,</w:t>
      </w:r>
    </w:p>
    <w:p w:rsidR="00E3262F" w:rsidRPr="008D518A" w:rsidRDefault="008D518A" w:rsidP="006D7D75">
      <w:pPr>
        <w:spacing w:line="0" w:lineRule="atLeast"/>
        <w:rPr>
          <w:rFonts w:asciiTheme="majorHAnsi" w:hAnsiTheme="majorHAnsi" w:hint="default"/>
          <w:sz w:val="23"/>
          <w:szCs w:val="23"/>
        </w:rPr>
      </w:pPr>
      <w:r w:rsidRPr="008D518A">
        <w:rPr>
          <w:rFonts w:asciiTheme="majorHAnsi" w:hAnsiTheme="majorHAnsi"/>
          <w:sz w:val="23"/>
          <w:szCs w:val="23"/>
        </w:rPr>
        <w:t xml:space="preserve">Bachelor of </w:t>
      </w:r>
      <w:r w:rsidR="006D7D75">
        <w:rPr>
          <w:rFonts w:asciiTheme="majorHAnsi" w:hAnsiTheme="majorHAnsi"/>
          <w:sz w:val="23"/>
          <w:szCs w:val="23"/>
        </w:rPr>
        <w:t xml:space="preserve">Mechanical </w:t>
      </w:r>
      <w:r w:rsidRPr="008D518A">
        <w:rPr>
          <w:rFonts w:asciiTheme="majorHAnsi" w:hAnsiTheme="majorHAnsi"/>
          <w:sz w:val="23"/>
          <w:szCs w:val="23"/>
        </w:rPr>
        <w:t>Engineering</w:t>
      </w:r>
      <w:r w:rsidR="006D7D75">
        <w:rPr>
          <w:rFonts w:asciiTheme="majorHAnsi" w:hAnsiTheme="majorHAnsi"/>
          <w:sz w:val="23"/>
          <w:szCs w:val="23"/>
        </w:rPr>
        <w:t xml:space="preserve">, </w:t>
      </w:r>
      <w:r w:rsidR="009524EB">
        <w:rPr>
          <w:rFonts w:asciiTheme="majorHAnsi" w:hAnsiTheme="majorHAnsi"/>
          <w:sz w:val="23"/>
          <w:szCs w:val="23"/>
        </w:rPr>
        <w:t xml:space="preserve">Expected </w:t>
      </w:r>
      <w:r w:rsidR="003847B1">
        <w:rPr>
          <w:rFonts w:asciiTheme="majorHAnsi" w:hAnsiTheme="majorHAnsi"/>
          <w:sz w:val="23"/>
          <w:szCs w:val="23"/>
        </w:rPr>
        <w:t xml:space="preserve">in </w:t>
      </w:r>
      <w:r w:rsidR="009524EB">
        <w:rPr>
          <w:rFonts w:asciiTheme="majorHAnsi" w:hAnsiTheme="majorHAnsi"/>
          <w:sz w:val="23"/>
          <w:szCs w:val="23"/>
        </w:rPr>
        <w:t>July</w:t>
      </w:r>
      <w:r w:rsidR="006D7D75">
        <w:rPr>
          <w:rFonts w:asciiTheme="majorHAnsi" w:hAnsiTheme="majorHAnsi"/>
          <w:sz w:val="23"/>
          <w:szCs w:val="23"/>
        </w:rPr>
        <w:t xml:space="preserve"> 2016</w:t>
      </w:r>
    </w:p>
    <w:p w:rsidR="004C3E25" w:rsidRPr="004C3E25" w:rsidRDefault="008D518A" w:rsidP="008D518A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default"/>
          <w:szCs w:val="21"/>
        </w:rPr>
      </w:pPr>
      <w:r w:rsidRPr="004C3E25">
        <w:rPr>
          <w:rFonts w:asciiTheme="majorHAnsi" w:hAnsiTheme="majorHAnsi" w:hint="default"/>
          <w:szCs w:val="21"/>
        </w:rPr>
        <w:t xml:space="preserve">GPA: </w:t>
      </w:r>
      <w:r w:rsidR="007B5D23" w:rsidRPr="004C3E25">
        <w:rPr>
          <w:rFonts w:asciiTheme="majorHAnsi" w:hAnsiTheme="majorHAnsi"/>
          <w:szCs w:val="21"/>
        </w:rPr>
        <w:t xml:space="preserve">  </w:t>
      </w:r>
      <w:r w:rsidR="00D62B43" w:rsidRPr="004C3E25">
        <w:rPr>
          <w:rFonts w:asciiTheme="majorHAnsi" w:hAnsiTheme="majorHAnsi"/>
          <w:szCs w:val="21"/>
        </w:rPr>
        <w:t>3.2</w:t>
      </w:r>
      <w:r w:rsidR="007B5D23" w:rsidRPr="004C3E25">
        <w:rPr>
          <w:rFonts w:asciiTheme="majorHAnsi" w:hAnsiTheme="majorHAnsi"/>
          <w:szCs w:val="21"/>
        </w:rPr>
        <w:t xml:space="preserve"> </w:t>
      </w:r>
      <w:r w:rsidRPr="004C3E25">
        <w:rPr>
          <w:rFonts w:asciiTheme="majorHAnsi" w:hAnsiTheme="majorHAnsi"/>
          <w:szCs w:val="21"/>
        </w:rPr>
        <w:t>/4.0</w:t>
      </w:r>
      <w:r w:rsidRPr="004C3E25">
        <w:rPr>
          <w:rFonts w:asciiTheme="majorHAnsi" w:hAnsiTheme="majorHAnsi" w:hint="default"/>
          <w:szCs w:val="21"/>
        </w:rPr>
        <w:t xml:space="preserve">      </w:t>
      </w:r>
    </w:p>
    <w:p w:rsidR="004C3E25" w:rsidRPr="004C3E25" w:rsidRDefault="003847B1" w:rsidP="008D518A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default"/>
          <w:szCs w:val="21"/>
        </w:rPr>
      </w:pPr>
      <w:r>
        <w:rPr>
          <w:rFonts w:asciiTheme="majorHAnsi" w:hAnsiTheme="majorHAnsi"/>
          <w:szCs w:val="21"/>
        </w:rPr>
        <w:t>TOFEL: 102(R28  L25  S22  W27</w:t>
      </w:r>
      <w:r w:rsidR="004C3E25" w:rsidRPr="004C3E25">
        <w:rPr>
          <w:rFonts w:asciiTheme="majorHAnsi" w:hAnsiTheme="majorHAnsi"/>
          <w:szCs w:val="21"/>
        </w:rPr>
        <w:t>)          GRE:317( V147  Q170  W3.0)</w:t>
      </w:r>
    </w:p>
    <w:p w:rsidR="008D518A" w:rsidRDefault="008D518A" w:rsidP="008D518A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default"/>
          <w:szCs w:val="21"/>
        </w:rPr>
      </w:pPr>
      <w:r w:rsidRPr="004C3E25">
        <w:rPr>
          <w:rFonts w:asciiTheme="majorHAnsi" w:hAnsiTheme="majorHAnsi"/>
          <w:szCs w:val="21"/>
        </w:rPr>
        <w:t xml:space="preserve">Core Courses: </w:t>
      </w:r>
    </w:p>
    <w:p w:rsidR="00AD6B02" w:rsidRPr="00194D86" w:rsidRDefault="00AD6B02" w:rsidP="00AD6B02">
      <w:pPr>
        <w:pStyle w:val="a5"/>
        <w:ind w:left="420" w:firstLineChars="0" w:firstLine="0"/>
        <w:rPr>
          <w:rFonts w:asciiTheme="majorHAnsi" w:hAnsiTheme="majorHAnsi" w:hint="default"/>
          <w:szCs w:val="21"/>
        </w:rPr>
      </w:pPr>
      <w:r w:rsidRPr="00194D86">
        <w:rPr>
          <w:rFonts w:asciiTheme="majorHAnsi" w:hAnsiTheme="majorHAnsi"/>
          <w:szCs w:val="21"/>
        </w:rPr>
        <w:t>Design and Manufacturing   Modeling, Analysis and Control of Dynamic Systems</w:t>
      </w:r>
    </w:p>
    <w:p w:rsidR="00AD6B02" w:rsidRPr="00194D86" w:rsidRDefault="00E6067F" w:rsidP="00AD6B02">
      <w:pPr>
        <w:pStyle w:val="a5"/>
        <w:ind w:left="420" w:firstLineChars="0" w:firstLine="0"/>
        <w:rPr>
          <w:rFonts w:asciiTheme="majorHAnsi" w:hAnsiTheme="majorHAnsi" w:hint="default"/>
          <w:szCs w:val="21"/>
        </w:rPr>
      </w:pPr>
      <w:r>
        <w:rPr>
          <w:rFonts w:asciiTheme="majorHAnsi" w:hAnsiTheme="majorHAnsi"/>
          <w:szCs w:val="21"/>
        </w:rPr>
        <w:t xml:space="preserve">Intro to Circuits   </w:t>
      </w:r>
      <w:r w:rsidR="00AD6B02" w:rsidRPr="00194D86">
        <w:rPr>
          <w:rFonts w:asciiTheme="majorHAnsi" w:hAnsiTheme="majorHAnsi"/>
          <w:szCs w:val="21"/>
        </w:rPr>
        <w:t xml:space="preserve">Intro to Solid Mechanics </w:t>
      </w:r>
      <w:r>
        <w:rPr>
          <w:rFonts w:asciiTheme="majorHAnsi" w:hAnsiTheme="majorHAnsi"/>
          <w:szCs w:val="21"/>
        </w:rPr>
        <w:t xml:space="preserve"> </w:t>
      </w:r>
      <w:r w:rsidR="00AD6B02" w:rsidRPr="00194D86">
        <w:rPr>
          <w:rFonts w:asciiTheme="majorHAnsi" w:hAnsiTheme="majorHAnsi"/>
          <w:szCs w:val="21"/>
        </w:rPr>
        <w:t xml:space="preserve"> Intro to Dynamics and Vibrations</w:t>
      </w:r>
    </w:p>
    <w:p w:rsidR="00AD6B02" w:rsidRPr="00194D86" w:rsidRDefault="00AD6B02" w:rsidP="00AD6B02">
      <w:pPr>
        <w:pStyle w:val="a5"/>
        <w:ind w:left="420" w:firstLineChars="0" w:firstLine="0"/>
        <w:rPr>
          <w:rFonts w:asciiTheme="majorHAnsi" w:hAnsiTheme="majorHAnsi" w:hint="default"/>
          <w:szCs w:val="21"/>
        </w:rPr>
      </w:pPr>
      <w:r w:rsidRPr="00194D86">
        <w:rPr>
          <w:rFonts w:asciiTheme="majorHAnsi" w:hAnsiTheme="majorHAnsi"/>
          <w:szCs w:val="21"/>
        </w:rPr>
        <w:t xml:space="preserve">Thermodynamics  </w:t>
      </w:r>
      <w:r w:rsidR="00E6067F">
        <w:rPr>
          <w:rFonts w:asciiTheme="majorHAnsi" w:hAnsiTheme="majorHAnsi"/>
          <w:szCs w:val="21"/>
        </w:rPr>
        <w:t xml:space="preserve"> </w:t>
      </w:r>
      <w:r w:rsidRPr="00194D86">
        <w:rPr>
          <w:rFonts w:asciiTheme="majorHAnsi" w:hAnsiTheme="majorHAnsi"/>
          <w:szCs w:val="21"/>
        </w:rPr>
        <w:t>F</w:t>
      </w:r>
      <w:r w:rsidR="00E6067F">
        <w:rPr>
          <w:rFonts w:asciiTheme="majorHAnsi" w:hAnsiTheme="majorHAnsi"/>
          <w:szCs w:val="21"/>
        </w:rPr>
        <w:t>lui</w:t>
      </w:r>
      <w:r w:rsidRPr="00194D86">
        <w:rPr>
          <w:rFonts w:asciiTheme="majorHAnsi" w:hAnsiTheme="majorHAnsi"/>
          <w:szCs w:val="21"/>
        </w:rPr>
        <w:t xml:space="preserve">d Mechanics  </w:t>
      </w:r>
      <w:r w:rsidR="00E6067F">
        <w:rPr>
          <w:rFonts w:asciiTheme="majorHAnsi" w:hAnsiTheme="majorHAnsi"/>
          <w:szCs w:val="21"/>
        </w:rPr>
        <w:t xml:space="preserve"> </w:t>
      </w:r>
      <w:r w:rsidRPr="00194D86">
        <w:rPr>
          <w:rFonts w:asciiTheme="majorHAnsi" w:hAnsiTheme="majorHAnsi"/>
          <w:szCs w:val="21"/>
        </w:rPr>
        <w:t>Heat Transfer</w:t>
      </w:r>
      <w:r w:rsidR="00E6067F">
        <w:rPr>
          <w:rFonts w:asciiTheme="majorHAnsi" w:hAnsiTheme="majorHAnsi"/>
          <w:szCs w:val="21"/>
        </w:rPr>
        <w:t xml:space="preserve"> </w:t>
      </w:r>
      <w:r w:rsidRPr="00194D86">
        <w:rPr>
          <w:rFonts w:asciiTheme="majorHAnsi" w:hAnsiTheme="majorHAnsi"/>
          <w:szCs w:val="21"/>
        </w:rPr>
        <w:t xml:space="preserve">  Mechanical Behavior of Materials</w:t>
      </w:r>
    </w:p>
    <w:p w:rsidR="00194D86" w:rsidRPr="00194D86" w:rsidRDefault="00194D86" w:rsidP="00AD6B02">
      <w:pPr>
        <w:pStyle w:val="a5"/>
        <w:ind w:left="420" w:firstLineChars="0" w:firstLine="0"/>
        <w:rPr>
          <w:rFonts w:asciiTheme="majorHAnsi" w:hAnsiTheme="majorHAnsi" w:hint="default"/>
          <w:szCs w:val="21"/>
        </w:rPr>
      </w:pPr>
      <w:r w:rsidRPr="00194D86">
        <w:rPr>
          <w:rFonts w:asciiTheme="majorHAnsi" w:hAnsiTheme="majorHAnsi"/>
          <w:szCs w:val="21"/>
        </w:rPr>
        <w:t xml:space="preserve">Automatic Control </w:t>
      </w:r>
      <w:r w:rsidR="00E6067F">
        <w:rPr>
          <w:rFonts w:asciiTheme="majorHAnsi" w:hAnsiTheme="majorHAnsi"/>
          <w:szCs w:val="21"/>
        </w:rPr>
        <w:t xml:space="preserve">  Automotive Engineering    Intro to Computers &amp; Programming</w:t>
      </w:r>
    </w:p>
    <w:p w:rsidR="00F5363E" w:rsidRPr="009524EB" w:rsidRDefault="00F5363E" w:rsidP="00AC49A8">
      <w:pPr>
        <w:tabs>
          <w:tab w:val="left" w:pos="10564"/>
        </w:tabs>
        <w:autoSpaceDE w:val="0"/>
        <w:autoSpaceDN w:val="0"/>
        <w:spacing w:beforeLines="50" w:line="0" w:lineRule="atLeast"/>
        <w:ind w:right="-23"/>
        <w:jc w:val="left"/>
        <w:rPr>
          <w:rFonts w:ascii="Cambria" w:eastAsiaTheme="minorEastAsia" w:hAnsi="Cambria" w:hint="default"/>
          <w:kern w:val="0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w w:val="99"/>
          <w:kern w:val="0"/>
          <w:position w:val="-1"/>
          <w:sz w:val="28"/>
          <w:szCs w:val="28"/>
          <w:u w:val="thick"/>
        </w:rPr>
        <w:t>RESEARCH</w:t>
      </w:r>
      <w:r w:rsidR="00C15CF7">
        <w:rPr>
          <w:rFonts w:ascii="Cambria" w:hAnsi="Cambria"/>
          <w:b/>
          <w:w w:val="99"/>
          <w:kern w:val="0"/>
          <w:position w:val="-1"/>
          <w:sz w:val="28"/>
          <w:szCs w:val="28"/>
          <w:u w:val="thick"/>
        </w:rPr>
        <w:t xml:space="preserve"> 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EX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P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ER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I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EN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CE</w:t>
      </w:r>
      <w:r w:rsidR="009524EB">
        <w:rPr>
          <w:rFonts w:ascii="Cambria" w:hAnsi="Cambria"/>
          <w:b/>
          <w:spacing w:val="1"/>
          <w:w w:val="99"/>
          <w:kern w:val="0"/>
          <w:position w:val="-1"/>
          <w:sz w:val="28"/>
          <w:szCs w:val="28"/>
          <w:u w:val="thick"/>
        </w:rPr>
        <w:t>S</w:t>
      </w:r>
      <w:r w:rsidRPr="00FA3E7C">
        <w:rPr>
          <w:rFonts w:ascii="Cambria" w:eastAsia="Times New Roman" w:hAnsi="Cambria" w:hint="default"/>
          <w:b/>
          <w:kern w:val="0"/>
          <w:position w:val="-1"/>
          <w:sz w:val="28"/>
          <w:szCs w:val="28"/>
          <w:u w:val="thick"/>
        </w:rPr>
        <w:tab/>
      </w:r>
    </w:p>
    <w:p w:rsidR="003C597D" w:rsidRPr="003C597D" w:rsidRDefault="003C597D" w:rsidP="003C597D">
      <w:pPr>
        <w:rPr>
          <w:rFonts w:ascii="Cambria" w:hAnsi="Cambria" w:hint="default"/>
          <w:b/>
          <w:kern w:val="0"/>
          <w:szCs w:val="21"/>
        </w:rPr>
      </w:pPr>
      <w:r w:rsidRPr="003C597D">
        <w:rPr>
          <w:rFonts w:ascii="Cambria" w:hAnsi="Cambria"/>
          <w:b/>
          <w:kern w:val="0"/>
          <w:szCs w:val="21"/>
        </w:rPr>
        <w:t>Real-Time Tip-Clearance Measurement System</w:t>
      </w:r>
    </w:p>
    <w:p w:rsidR="003C597D" w:rsidRPr="00180B44" w:rsidRDefault="003C597D">
      <w:pPr>
        <w:rPr>
          <w:rFonts w:asciiTheme="majorHAnsi" w:hAnsiTheme="majorHAnsi" w:hint="default"/>
          <w:szCs w:val="21"/>
          <w:rPrChange w:id="1" w:author="张宇" w:date="2015-11-05T16:28:00Z">
            <w:rPr>
              <w:rFonts w:asciiTheme="majorHAnsi" w:hAnsiTheme="majorHAnsi" w:hint="default"/>
              <w:szCs w:val="21"/>
            </w:rPr>
          </w:rPrChange>
        </w:rPr>
      </w:pPr>
      <w:r w:rsidRPr="00180B44">
        <w:rPr>
          <w:rFonts w:asciiTheme="majorHAnsi" w:hAnsiTheme="majorHAnsi" w:hint="default"/>
          <w:szCs w:val="21"/>
        </w:rPr>
        <w:t xml:space="preserve">Instructor: </w:t>
      </w:r>
      <w:proofErr w:type="spellStart"/>
      <w:r w:rsidRPr="00180B44">
        <w:rPr>
          <w:rFonts w:asciiTheme="majorHAnsi" w:hAnsiTheme="majorHAnsi" w:hint="default"/>
          <w:szCs w:val="21"/>
        </w:rPr>
        <w:t>Mingjian</w:t>
      </w:r>
      <w:proofErr w:type="spellEnd"/>
      <w:r w:rsidRPr="00180B44">
        <w:rPr>
          <w:rFonts w:asciiTheme="majorHAnsi" w:hAnsiTheme="majorHAnsi" w:hint="default"/>
          <w:szCs w:val="21"/>
        </w:rPr>
        <w:t xml:space="preserve"> Li </w:t>
      </w:r>
      <w:r w:rsidR="00995B32" w:rsidRPr="00180B44">
        <w:rPr>
          <w:rFonts w:asciiTheme="majorHAnsi" w:hAnsiTheme="majorHAnsi" w:hint="default"/>
          <w:szCs w:val="21"/>
        </w:rPr>
        <w:t>from SJTU</w:t>
      </w:r>
      <w:r w:rsidRPr="00180B44">
        <w:rPr>
          <w:rFonts w:asciiTheme="majorHAnsi" w:hAnsiTheme="majorHAnsi" w:hint="default"/>
          <w:szCs w:val="21"/>
        </w:rPr>
        <w:t xml:space="preserve">    Mentor: </w:t>
      </w:r>
      <w:proofErr w:type="spellStart"/>
      <w:r w:rsidRPr="00180B44">
        <w:rPr>
          <w:rFonts w:asciiTheme="majorHAnsi" w:hAnsiTheme="majorHAnsi" w:hint="default"/>
          <w:szCs w:val="21"/>
        </w:rPr>
        <w:t>Libing</w:t>
      </w:r>
      <w:proofErr w:type="spellEnd"/>
      <w:r w:rsidRPr="00180B44">
        <w:rPr>
          <w:rFonts w:asciiTheme="majorHAnsi" w:hAnsiTheme="majorHAnsi" w:hint="default"/>
          <w:szCs w:val="21"/>
        </w:rPr>
        <w:t xml:space="preserve"> </w:t>
      </w:r>
      <w:proofErr w:type="spellStart"/>
      <w:r w:rsidRPr="00180B44">
        <w:rPr>
          <w:rFonts w:asciiTheme="majorHAnsi" w:hAnsiTheme="majorHAnsi" w:hint="default"/>
          <w:szCs w:val="21"/>
        </w:rPr>
        <w:t>Jia</w:t>
      </w:r>
      <w:proofErr w:type="spellEnd"/>
      <w:r w:rsidRPr="00180B44">
        <w:rPr>
          <w:rFonts w:asciiTheme="majorHAnsi" w:hAnsiTheme="majorHAnsi" w:hint="default"/>
          <w:szCs w:val="21"/>
        </w:rPr>
        <w:t xml:space="preserve"> </w:t>
      </w:r>
      <w:r w:rsidR="00995B32" w:rsidRPr="00180B44">
        <w:rPr>
          <w:rFonts w:asciiTheme="majorHAnsi" w:hAnsiTheme="majorHAnsi" w:hint="default"/>
          <w:szCs w:val="21"/>
        </w:rPr>
        <w:t>from Siemens</w:t>
      </w:r>
      <w:r w:rsidRPr="00180B44">
        <w:rPr>
          <w:rFonts w:asciiTheme="majorHAnsi" w:hAnsiTheme="majorHAnsi" w:hint="default"/>
          <w:szCs w:val="21"/>
        </w:rPr>
        <w:t xml:space="preserve">  </w:t>
      </w:r>
      <w:ins w:id="2" w:author="张宇" w:date="2015-11-05T14:52:00Z">
        <w:r w:rsidR="00EC394D" w:rsidRPr="00180B44">
          <w:rPr>
            <w:rFonts w:asciiTheme="majorHAnsi" w:hAnsiTheme="majorHAnsi" w:hint="default"/>
            <w:szCs w:val="21"/>
          </w:rPr>
          <w:t xml:space="preserve">                   </w:t>
        </w:r>
      </w:ins>
      <w:r w:rsidR="003814F1" w:rsidRPr="00180B44">
        <w:rPr>
          <w:rFonts w:asciiTheme="majorHAnsi" w:hAnsiTheme="majorHAnsi" w:hint="default"/>
          <w:szCs w:val="21"/>
          <w:rPrChange w:id="3" w:author="张宇" w:date="2015-11-05T16:28:00Z">
            <w:rPr>
              <w:rFonts w:asciiTheme="majorHAnsi" w:hAnsiTheme="majorHAnsi"/>
              <w:szCs w:val="21"/>
            </w:rPr>
          </w:rPrChange>
        </w:rPr>
        <w:t xml:space="preserve"> </w:t>
      </w:r>
      <w:del w:id="4" w:author="张宇" w:date="2015-11-05T14:52:00Z">
        <w:r w:rsidR="003814F1" w:rsidRPr="00180B44" w:rsidDel="00EC394D">
          <w:rPr>
            <w:rFonts w:asciiTheme="majorHAnsi" w:hAnsiTheme="majorHAnsi" w:hint="default"/>
            <w:szCs w:val="21"/>
            <w:rPrChange w:id="5" w:author="张宇" w:date="2015-11-05T16:28:00Z">
              <w:rPr>
                <w:rFonts w:asciiTheme="majorHAnsi" w:hAnsiTheme="majorHAnsi"/>
                <w:szCs w:val="21"/>
              </w:rPr>
            </w:rPrChange>
          </w:rPr>
          <w:delText xml:space="preserve"> </w:delText>
        </w:r>
      </w:del>
      <w:r w:rsidRPr="00180B44">
        <w:rPr>
          <w:rFonts w:asciiTheme="majorHAnsi" w:hAnsiTheme="majorHAnsi" w:hint="default"/>
          <w:szCs w:val="21"/>
          <w:rPrChange w:id="6" w:author="张宇" w:date="2015-11-05T16:28:00Z">
            <w:rPr>
              <w:rFonts w:asciiTheme="majorHAnsi" w:hAnsiTheme="majorHAnsi"/>
              <w:szCs w:val="21"/>
            </w:rPr>
          </w:rPrChange>
        </w:rPr>
        <w:t xml:space="preserve"> Sep.2015-Present</w:t>
      </w:r>
    </w:p>
    <w:p w:rsidR="00F97EFB" w:rsidRPr="00180B44" w:rsidRDefault="008D518A" w:rsidP="00F97EFB">
      <w:pPr>
        <w:rPr>
          <w:rFonts w:asciiTheme="majorHAnsi" w:hAnsiTheme="majorHAnsi" w:hint="default"/>
          <w:color w:val="000000"/>
          <w:szCs w:val="21"/>
          <w:rPrChange w:id="7" w:author="张宇" w:date="2015-11-05T16:28:00Z">
            <w:rPr>
              <w:rFonts w:hint="default"/>
              <w:color w:val="000000"/>
              <w:szCs w:val="21"/>
            </w:rPr>
          </w:rPrChange>
        </w:rPr>
      </w:pPr>
      <w:r w:rsidRPr="00180B44">
        <w:rPr>
          <w:rFonts w:asciiTheme="majorHAnsi" w:hAnsiTheme="majorHAnsi" w:hint="default"/>
          <w:color w:val="000000"/>
          <w:szCs w:val="21"/>
          <w:rPrChange w:id="8" w:author="张宇" w:date="2015-11-05T16:28:00Z">
            <w:rPr>
              <w:color w:val="000000"/>
              <w:szCs w:val="21"/>
            </w:rPr>
          </w:rPrChange>
        </w:rPr>
        <w:t xml:space="preserve">The project </w:t>
      </w:r>
      <w:del w:id="9" w:author="张宇" w:date="2015-11-05T09:55:00Z">
        <w:r w:rsidRPr="00180B44" w:rsidDel="00C15CF7">
          <w:rPr>
            <w:rFonts w:asciiTheme="majorHAnsi" w:hAnsiTheme="majorHAnsi" w:hint="default"/>
            <w:color w:val="000000"/>
            <w:szCs w:val="21"/>
            <w:rPrChange w:id="10" w:author="张宇" w:date="2015-11-05T16:28:00Z">
              <w:rPr>
                <w:color w:val="000000"/>
                <w:szCs w:val="21"/>
              </w:rPr>
            </w:rPrChange>
          </w:rPr>
          <w:delText xml:space="preserve">is </w:delText>
        </w:r>
      </w:del>
      <w:ins w:id="11" w:author="张宇" w:date="2015-11-05T09:55:00Z">
        <w:r w:rsidR="00C15CF7" w:rsidRPr="00180B44">
          <w:rPr>
            <w:rFonts w:asciiTheme="majorHAnsi" w:hAnsiTheme="majorHAnsi" w:hint="default"/>
            <w:color w:val="000000"/>
            <w:szCs w:val="21"/>
            <w:rPrChange w:id="12" w:author="张宇" w:date="2015-11-05T16:28:00Z">
              <w:rPr>
                <w:color w:val="000000"/>
                <w:szCs w:val="21"/>
              </w:rPr>
            </w:rPrChange>
          </w:rPr>
          <w:t xml:space="preserve">was </w:t>
        </w:r>
      </w:ins>
      <w:r w:rsidR="00F97EFB" w:rsidRPr="00180B44">
        <w:rPr>
          <w:rFonts w:asciiTheme="majorHAnsi" w:hAnsiTheme="majorHAnsi" w:hint="default"/>
          <w:color w:val="000000"/>
          <w:szCs w:val="21"/>
          <w:rPrChange w:id="13" w:author="张宇" w:date="2015-11-05T16:28:00Z">
            <w:rPr>
              <w:color w:val="000000"/>
              <w:szCs w:val="21"/>
            </w:rPr>
          </w:rPrChange>
        </w:rPr>
        <w:t>a collaborative research project between</w:t>
      </w:r>
      <w:ins w:id="14" w:author="张宇" w:date="2015-11-05T15:54:00Z">
        <w:r w:rsidR="00DB5B0E" w:rsidRPr="00180B44">
          <w:rPr>
            <w:rFonts w:asciiTheme="majorHAnsi" w:hAnsiTheme="majorHAnsi" w:hint="default"/>
            <w:color w:val="000000"/>
            <w:szCs w:val="21"/>
            <w:rPrChange w:id="15" w:author="张宇" w:date="2015-11-05T16:28:00Z">
              <w:rPr>
                <w:color w:val="000000"/>
                <w:szCs w:val="21"/>
              </w:rPr>
            </w:rPrChange>
          </w:rPr>
          <w:t xml:space="preserve"> </w:t>
        </w:r>
        <w:r w:rsidR="003455C4" w:rsidRPr="00180B44">
          <w:rPr>
            <w:rFonts w:asciiTheme="majorHAnsi" w:hAnsiTheme="majorHAnsi" w:hint="default"/>
            <w:color w:val="000000"/>
            <w:szCs w:val="21"/>
            <w:rPrChange w:id="16" w:author="张宇" w:date="2015-11-05T16:28:00Z">
              <w:rPr>
                <w:rFonts w:hint="default"/>
                <w:color w:val="000000"/>
                <w:szCs w:val="21"/>
              </w:rPr>
            </w:rPrChange>
          </w:rPr>
          <w:t>Siemens gas turbine R&amp;</w:t>
        </w:r>
      </w:ins>
      <w:ins w:id="17" w:author="张宇" w:date="2015-11-05T16:23:00Z">
        <w:r w:rsidR="003455C4" w:rsidRPr="00180B44">
          <w:rPr>
            <w:rFonts w:asciiTheme="majorHAnsi" w:hAnsiTheme="majorHAnsi" w:hint="default"/>
            <w:color w:val="000000"/>
            <w:szCs w:val="21"/>
            <w:rPrChange w:id="18" w:author="张宇" w:date="2015-11-05T16:28:00Z">
              <w:rPr>
                <w:color w:val="000000"/>
                <w:szCs w:val="21"/>
              </w:rPr>
            </w:rPrChange>
          </w:rPr>
          <w:t>D</w:t>
        </w:r>
      </w:ins>
      <w:ins w:id="19" w:author="张宇" w:date="2015-11-05T15:54:00Z">
        <w:r w:rsidR="00DB5B0E" w:rsidRPr="00180B44">
          <w:rPr>
            <w:rFonts w:asciiTheme="majorHAnsi" w:hAnsiTheme="majorHAnsi" w:hint="default"/>
            <w:color w:val="000000"/>
            <w:szCs w:val="21"/>
            <w:rPrChange w:id="20" w:author="张宇" w:date="2015-11-05T16:28:00Z">
              <w:rPr>
                <w:rFonts w:hint="default"/>
              </w:rPr>
            </w:rPrChange>
          </w:rPr>
          <w:t xml:space="preserve"> center</w:t>
        </w:r>
        <w:r w:rsidR="00DB5B0E" w:rsidRPr="00180B44">
          <w:rPr>
            <w:rFonts w:asciiTheme="majorHAnsi" w:hAnsiTheme="majorHAnsi" w:hint="default"/>
            <w:color w:val="000000"/>
            <w:szCs w:val="21"/>
            <w:rPrChange w:id="21" w:author="张宇" w:date="2015-11-05T16:28:00Z">
              <w:rPr>
                <w:color w:val="000000"/>
                <w:szCs w:val="21"/>
              </w:rPr>
            </w:rPrChange>
          </w:rPr>
          <w:t xml:space="preserve"> </w:t>
        </w:r>
      </w:ins>
      <w:del w:id="22" w:author="张宇" w:date="2015-11-05T15:54:00Z">
        <w:r w:rsidR="00F97EFB" w:rsidRPr="00180B44" w:rsidDel="00DB5B0E">
          <w:rPr>
            <w:rFonts w:asciiTheme="majorHAnsi" w:hAnsiTheme="majorHAnsi" w:hint="default"/>
            <w:color w:val="000000"/>
            <w:szCs w:val="21"/>
            <w:rPrChange w:id="23" w:author="张宇" w:date="2015-11-05T16:28:00Z">
              <w:rPr>
                <w:color w:val="000000"/>
                <w:szCs w:val="21"/>
              </w:rPr>
            </w:rPrChange>
          </w:rPr>
          <w:delText xml:space="preserve"> </w:delText>
        </w:r>
      </w:del>
      <w:del w:id="24" w:author="张宇" w:date="2015-11-05T09:55:00Z">
        <w:r w:rsidR="006405B9" w:rsidRPr="00180B44" w:rsidDel="00C15CF7">
          <w:rPr>
            <w:rFonts w:asciiTheme="majorHAnsi" w:hAnsiTheme="majorHAnsi" w:hint="default"/>
            <w:color w:val="000000"/>
            <w:szCs w:val="21"/>
            <w:rPrChange w:id="25" w:author="张宇" w:date="2015-11-05T16:28:00Z">
              <w:rPr>
                <w:color w:val="000000"/>
                <w:szCs w:val="21"/>
              </w:rPr>
            </w:rPrChange>
          </w:rPr>
          <w:delText xml:space="preserve">of </w:delText>
        </w:r>
      </w:del>
      <w:del w:id="26" w:author="张宇" w:date="2015-11-05T15:54:00Z">
        <w:r w:rsidR="00744D78" w:rsidRPr="00180B44" w:rsidDel="00DB5B0E">
          <w:rPr>
            <w:rFonts w:asciiTheme="majorHAnsi" w:hAnsiTheme="majorHAnsi" w:hint="default"/>
            <w:color w:val="000000"/>
            <w:szCs w:val="21"/>
            <w:rPrChange w:id="27" w:author="张宇" w:date="2015-11-05T16:28:00Z">
              <w:rPr>
                <w:color w:val="000000"/>
                <w:szCs w:val="21"/>
              </w:rPr>
            </w:rPrChange>
          </w:rPr>
          <w:delText xml:space="preserve">Siemens Engineering Hub( Shanghai) </w:delText>
        </w:r>
        <w:r w:rsidR="006405B9" w:rsidRPr="00180B44" w:rsidDel="00DB5B0E">
          <w:rPr>
            <w:rFonts w:asciiTheme="majorHAnsi" w:hAnsiTheme="majorHAnsi" w:hint="default"/>
            <w:color w:val="000000"/>
            <w:szCs w:val="21"/>
            <w:rPrChange w:id="28" w:author="张宇" w:date="2015-11-05T16:28:00Z">
              <w:rPr>
                <w:color w:val="000000"/>
                <w:szCs w:val="21"/>
              </w:rPr>
            </w:rPrChange>
          </w:rPr>
          <w:delText xml:space="preserve"> </w:delText>
        </w:r>
      </w:del>
      <w:proofErr w:type="gramStart"/>
      <w:r w:rsidR="006405B9" w:rsidRPr="00180B44">
        <w:rPr>
          <w:rFonts w:asciiTheme="majorHAnsi" w:hAnsiTheme="majorHAnsi" w:hint="default"/>
          <w:color w:val="000000"/>
          <w:szCs w:val="21"/>
          <w:rPrChange w:id="29" w:author="张宇" w:date="2015-11-05T16:28:00Z">
            <w:rPr>
              <w:color w:val="000000"/>
              <w:szCs w:val="21"/>
            </w:rPr>
          </w:rPrChange>
        </w:rPr>
        <w:t>and</w:t>
      </w:r>
      <w:r w:rsidR="00744D78" w:rsidRPr="00180B44">
        <w:rPr>
          <w:rFonts w:asciiTheme="majorHAnsi" w:hAnsiTheme="majorHAnsi" w:hint="default"/>
          <w:color w:val="000000"/>
          <w:szCs w:val="21"/>
          <w:rPrChange w:id="30" w:author="张宇" w:date="2015-11-05T16:28:00Z">
            <w:rPr>
              <w:color w:val="000000"/>
              <w:szCs w:val="21"/>
            </w:rPr>
          </w:rPrChange>
        </w:rPr>
        <w:t xml:space="preserve">  Shanghai</w:t>
      </w:r>
      <w:proofErr w:type="gramEnd"/>
      <w:r w:rsidR="00744D78" w:rsidRPr="00180B44">
        <w:rPr>
          <w:rFonts w:asciiTheme="majorHAnsi" w:hAnsiTheme="majorHAnsi" w:hint="default"/>
          <w:color w:val="000000"/>
          <w:szCs w:val="21"/>
          <w:rPrChange w:id="31" w:author="张宇" w:date="2015-11-05T16:28:00Z">
            <w:rPr>
              <w:rFonts w:hint="default"/>
              <w:color w:val="000000"/>
              <w:szCs w:val="21"/>
            </w:rPr>
          </w:rPrChange>
        </w:rPr>
        <w:t xml:space="preserve"> </w:t>
      </w:r>
      <w:proofErr w:type="spellStart"/>
      <w:r w:rsidR="00744D78" w:rsidRPr="00180B44">
        <w:rPr>
          <w:rFonts w:asciiTheme="majorHAnsi" w:hAnsiTheme="majorHAnsi" w:hint="default"/>
          <w:color w:val="000000"/>
          <w:szCs w:val="21"/>
          <w:rPrChange w:id="32" w:author="张宇" w:date="2015-11-05T16:28:00Z">
            <w:rPr>
              <w:rFonts w:hint="default"/>
              <w:color w:val="000000"/>
              <w:szCs w:val="21"/>
            </w:rPr>
          </w:rPrChange>
        </w:rPr>
        <w:t>Jiaotong</w:t>
      </w:r>
      <w:proofErr w:type="spellEnd"/>
      <w:r w:rsidR="00744D78" w:rsidRPr="00180B44">
        <w:rPr>
          <w:rFonts w:asciiTheme="majorHAnsi" w:hAnsiTheme="majorHAnsi" w:hint="default"/>
          <w:color w:val="000000"/>
          <w:szCs w:val="21"/>
          <w:rPrChange w:id="33" w:author="张宇" w:date="2015-11-05T16:28:00Z">
            <w:rPr>
              <w:rFonts w:hint="default"/>
              <w:color w:val="000000"/>
              <w:szCs w:val="21"/>
            </w:rPr>
          </w:rPrChange>
        </w:rPr>
        <w:t xml:space="preserve"> University </w:t>
      </w:r>
      <w:r w:rsidR="006405B9" w:rsidRPr="00180B44">
        <w:rPr>
          <w:rFonts w:asciiTheme="majorHAnsi" w:hAnsiTheme="majorHAnsi" w:hint="default"/>
          <w:color w:val="000000"/>
          <w:szCs w:val="21"/>
          <w:rPrChange w:id="34" w:author="张宇" w:date="2015-11-05T16:28:00Z">
            <w:rPr>
              <w:color w:val="000000"/>
              <w:szCs w:val="21"/>
            </w:rPr>
          </w:rPrChange>
        </w:rPr>
        <w:t>.</w:t>
      </w:r>
    </w:p>
    <w:p w:rsidR="005A08FE" w:rsidRPr="00180B44" w:rsidRDefault="00492440" w:rsidP="00CA169A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default"/>
          <w:kern w:val="0"/>
          <w:szCs w:val="21"/>
          <w:rPrChange w:id="35" w:author="张宇" w:date="2015-11-05T16:28:00Z">
            <w:rPr>
              <w:rFonts w:ascii="Cambria" w:hAnsi="Cambria" w:hint="default"/>
              <w:kern w:val="0"/>
              <w:szCs w:val="21"/>
            </w:rPr>
          </w:rPrChange>
        </w:rPr>
      </w:pPr>
      <w:r w:rsidRPr="00180B44">
        <w:rPr>
          <w:rFonts w:asciiTheme="majorHAnsi" w:hAnsiTheme="majorHAnsi" w:hint="default"/>
          <w:kern w:val="0"/>
          <w:szCs w:val="21"/>
          <w:rPrChange w:id="36" w:author="张宇" w:date="2015-11-05T16:28:00Z">
            <w:rPr>
              <w:rFonts w:ascii="Cambria" w:hAnsi="Cambria"/>
              <w:kern w:val="0"/>
              <w:szCs w:val="21"/>
            </w:rPr>
          </w:rPrChange>
        </w:rPr>
        <w:t>Designed and constructed a test rig simulating rotating blades in a casing</w:t>
      </w:r>
      <w:r w:rsidR="00C33B2F" w:rsidRPr="00180B44">
        <w:rPr>
          <w:rFonts w:asciiTheme="majorHAnsi" w:hAnsiTheme="majorHAnsi" w:hint="default"/>
          <w:kern w:val="0"/>
          <w:szCs w:val="21"/>
          <w:rPrChange w:id="37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 </w:t>
      </w:r>
      <w:r w:rsidR="00C33B2F" w:rsidRPr="00180B44">
        <w:rPr>
          <w:rFonts w:asciiTheme="majorHAnsi" w:hAnsiTheme="majorHAnsi" w:hint="default"/>
          <w:color w:val="000000" w:themeColor="text1"/>
          <w:szCs w:val="21"/>
          <w:rPrChange w:id="38" w:author="张宇" w:date="2015-11-05T16:28:00Z">
            <w:rPr>
              <w:rFonts w:ascii="Times New Roman" w:hAnsi="Times New Roman"/>
              <w:color w:val="000000" w:themeColor="text1"/>
              <w:szCs w:val="21"/>
            </w:rPr>
          </w:rPrChange>
        </w:rPr>
        <w:t>w</w:t>
      </w:r>
      <w:r w:rsidR="00C33B2F" w:rsidRPr="00180B44">
        <w:rPr>
          <w:rFonts w:asciiTheme="majorHAnsi" w:hAnsiTheme="majorHAnsi" w:hint="default"/>
          <w:kern w:val="0"/>
          <w:szCs w:val="21"/>
          <w:rPrChange w:id="39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ith 80 blades and maximum rotating speed </w:t>
      </w:r>
      <w:del w:id="40" w:author="张宇" w:date="2015-11-05T09:56:00Z">
        <w:r w:rsidR="00C33B2F" w:rsidRPr="00180B44" w:rsidDel="00C15CF7">
          <w:rPr>
            <w:rFonts w:asciiTheme="majorHAnsi" w:hAnsiTheme="majorHAnsi" w:hint="default"/>
            <w:kern w:val="0"/>
            <w:szCs w:val="21"/>
            <w:rPrChange w:id="41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at </w:delText>
        </w:r>
      </w:del>
      <w:ins w:id="42" w:author="张宇" w:date="2015-11-05T09:56:00Z">
        <w:r w:rsidR="00C15CF7" w:rsidRPr="00180B44">
          <w:rPr>
            <w:rFonts w:asciiTheme="majorHAnsi" w:hAnsiTheme="majorHAnsi" w:hint="default"/>
            <w:kern w:val="0"/>
            <w:szCs w:val="21"/>
            <w:rPrChange w:id="43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of </w:t>
        </w:r>
      </w:ins>
      <w:r w:rsidR="00C33B2F" w:rsidRPr="00180B44">
        <w:rPr>
          <w:rFonts w:asciiTheme="majorHAnsi" w:hAnsiTheme="majorHAnsi" w:hint="default"/>
          <w:kern w:val="0"/>
          <w:szCs w:val="21"/>
          <w:rPrChange w:id="44" w:author="张宇" w:date="2015-11-05T16:28:00Z">
            <w:rPr>
              <w:rFonts w:ascii="Cambria" w:hAnsi="Cambria"/>
              <w:kern w:val="0"/>
              <w:szCs w:val="21"/>
            </w:rPr>
          </w:rPrChange>
        </w:rPr>
        <w:t>3600rpm;</w:t>
      </w:r>
    </w:p>
    <w:p w:rsidR="00C33B2F" w:rsidRPr="00180B44" w:rsidRDefault="003063EB" w:rsidP="00C33B2F">
      <w:pPr>
        <w:pStyle w:val="a5"/>
        <w:numPr>
          <w:ilvl w:val="0"/>
          <w:numId w:val="2"/>
        </w:numPr>
        <w:spacing w:line="0" w:lineRule="atLeast"/>
        <w:ind w:hangingChars="200"/>
        <w:rPr>
          <w:rFonts w:asciiTheme="majorHAnsi" w:hAnsiTheme="majorHAnsi" w:hint="default"/>
          <w:kern w:val="0"/>
          <w:szCs w:val="21"/>
          <w:rPrChange w:id="45" w:author="张宇" w:date="2015-11-05T16:28:00Z">
            <w:rPr>
              <w:rFonts w:ascii="Cambria" w:hAnsi="Cambria" w:hint="default"/>
              <w:kern w:val="0"/>
              <w:szCs w:val="21"/>
            </w:rPr>
          </w:rPrChange>
        </w:rPr>
      </w:pPr>
      <w:r w:rsidRPr="00180B44">
        <w:rPr>
          <w:rFonts w:asciiTheme="majorHAnsi" w:hAnsiTheme="majorHAnsi" w:hint="default"/>
          <w:kern w:val="0"/>
          <w:szCs w:val="21"/>
          <w:rPrChange w:id="46" w:author="张宇" w:date="2015-11-05T16:28:00Z">
            <w:rPr>
              <w:rFonts w:ascii="Cambria" w:hAnsi="Cambria"/>
              <w:kern w:val="0"/>
              <w:szCs w:val="21"/>
            </w:rPr>
          </w:rPrChange>
        </w:rPr>
        <w:t>Set up a sensor system that is able to perform real-time measurement</w:t>
      </w:r>
      <w:ins w:id="47" w:author="张宇" w:date="2015-11-05T09:56:00Z">
        <w:r w:rsidR="00C15CF7" w:rsidRPr="00180B44">
          <w:rPr>
            <w:rFonts w:asciiTheme="majorHAnsi" w:hAnsiTheme="majorHAnsi" w:hint="default"/>
            <w:kern w:val="0"/>
            <w:szCs w:val="21"/>
            <w:rPrChange w:id="48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s</w:t>
        </w:r>
      </w:ins>
      <w:r w:rsidRPr="00180B44">
        <w:rPr>
          <w:rFonts w:asciiTheme="majorHAnsi" w:hAnsiTheme="majorHAnsi" w:hint="default"/>
          <w:kern w:val="0"/>
          <w:szCs w:val="21"/>
          <w:rPrChange w:id="49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 of tip clearance</w:t>
      </w:r>
      <w:r w:rsidR="00C33B2F" w:rsidRPr="00180B44">
        <w:rPr>
          <w:rFonts w:asciiTheme="majorHAnsi" w:hAnsiTheme="majorHAnsi" w:hint="default"/>
          <w:kern w:val="0"/>
          <w:szCs w:val="21"/>
          <w:rPrChange w:id="50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 with precision </w:t>
      </w:r>
      <w:del w:id="51" w:author="张宇" w:date="2015-11-05T09:56:00Z">
        <w:r w:rsidR="00C33B2F" w:rsidRPr="00180B44" w:rsidDel="00C15CF7">
          <w:rPr>
            <w:rFonts w:asciiTheme="majorHAnsi" w:hAnsiTheme="majorHAnsi" w:hint="default"/>
            <w:kern w:val="0"/>
            <w:szCs w:val="21"/>
            <w:rPrChange w:id="52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at </w:delText>
        </w:r>
      </w:del>
      <w:ins w:id="53" w:author="张宇" w:date="2015-11-05T09:56:00Z">
        <w:r w:rsidR="00C15CF7" w:rsidRPr="00180B44">
          <w:rPr>
            <w:rFonts w:asciiTheme="majorHAnsi" w:hAnsiTheme="majorHAnsi" w:hint="default"/>
            <w:kern w:val="0"/>
            <w:szCs w:val="21"/>
            <w:rPrChange w:id="54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of </w:t>
        </w:r>
      </w:ins>
      <w:r w:rsidR="00C33B2F" w:rsidRPr="00180B44">
        <w:rPr>
          <w:rFonts w:asciiTheme="majorHAnsi" w:hAnsiTheme="majorHAnsi" w:hint="default"/>
          <w:kern w:val="0"/>
          <w:szCs w:val="21"/>
          <w:rPrChange w:id="55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0.2mm, range at 20mm and </w:t>
      </w:r>
      <w:del w:id="56" w:author="张宇" w:date="2015-11-05T09:57:00Z">
        <w:r w:rsidR="00C33B2F" w:rsidRPr="00180B44" w:rsidDel="00C15CF7">
          <w:rPr>
            <w:rFonts w:asciiTheme="majorHAnsi" w:hAnsiTheme="majorHAnsi" w:hint="default"/>
            <w:kern w:val="0"/>
            <w:szCs w:val="21"/>
            <w:rPrChange w:id="57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endures </w:delText>
        </w:r>
      </w:del>
      <w:ins w:id="58" w:author="张宇" w:date="2015-11-05T09:57:00Z">
        <w:r w:rsidR="00C15CF7" w:rsidRPr="00180B44">
          <w:rPr>
            <w:rFonts w:asciiTheme="majorHAnsi" w:hAnsiTheme="majorHAnsi" w:hint="default"/>
            <w:kern w:val="0"/>
            <w:szCs w:val="21"/>
            <w:rPrChange w:id="59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withstands temperature of </w:t>
        </w:r>
      </w:ins>
      <w:r w:rsidR="00C33B2F" w:rsidRPr="00180B44">
        <w:rPr>
          <w:rFonts w:asciiTheme="majorHAnsi" w:hAnsiTheme="majorHAnsi" w:hint="default"/>
          <w:kern w:val="0"/>
          <w:szCs w:val="21"/>
          <w:rPrChange w:id="60" w:author="张宇" w:date="2015-11-05T16:28:00Z">
            <w:rPr>
              <w:rFonts w:ascii="Cambria" w:hAnsi="Cambria"/>
              <w:kern w:val="0"/>
              <w:szCs w:val="21"/>
            </w:rPr>
          </w:rPrChange>
        </w:rPr>
        <w:t>400</w:t>
      </w:r>
      <w:ins w:id="61" w:author="张宇" w:date="2015-11-05T10:02:00Z">
        <w:r w:rsidR="00C15CF7" w:rsidRPr="00180B44">
          <w:rPr>
            <w:rFonts w:asciiTheme="majorHAnsi" w:hAnsi="Cambria" w:hint="default"/>
            <w:kern w:val="0"/>
            <w:szCs w:val="21"/>
            <w:rPrChange w:id="62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℃</w:t>
        </w:r>
      </w:ins>
      <w:del w:id="63" w:author="张宇" w:date="2015-11-05T10:00:00Z">
        <w:r w:rsidR="00C33B2F" w:rsidRPr="00180B44" w:rsidDel="00C15CF7">
          <w:rPr>
            <w:rFonts w:asciiTheme="majorHAnsi" w:hAnsi="Cambria" w:hint="default"/>
            <w:kern w:val="0"/>
            <w:szCs w:val="21"/>
            <w:rPrChange w:id="64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>℃</w:delText>
        </w:r>
      </w:del>
      <w:r w:rsidR="00C33B2F" w:rsidRPr="00180B44">
        <w:rPr>
          <w:rFonts w:asciiTheme="majorHAnsi" w:hAnsiTheme="majorHAnsi" w:hint="default"/>
          <w:kern w:val="0"/>
          <w:szCs w:val="21"/>
          <w:rPrChange w:id="65" w:author="张宇" w:date="2015-11-05T16:28:00Z">
            <w:rPr>
              <w:rFonts w:ascii="Cambria" w:hAnsi="Cambria"/>
              <w:kern w:val="0"/>
              <w:szCs w:val="21"/>
            </w:rPr>
          </w:rPrChange>
        </w:rPr>
        <w:t>;</w:t>
      </w:r>
    </w:p>
    <w:p w:rsidR="00C33B2F" w:rsidRPr="00180B44" w:rsidDel="00DB5B0E" w:rsidRDefault="00C33B2F" w:rsidP="00C33B2F">
      <w:pPr>
        <w:pStyle w:val="a5"/>
        <w:numPr>
          <w:ilvl w:val="0"/>
          <w:numId w:val="2"/>
        </w:numPr>
        <w:spacing w:line="0" w:lineRule="atLeast"/>
        <w:ind w:hangingChars="200"/>
        <w:rPr>
          <w:del w:id="66" w:author="张宇" w:date="2015-11-05T15:56:00Z"/>
          <w:rFonts w:asciiTheme="majorHAnsi" w:hAnsiTheme="majorHAnsi" w:hint="default"/>
          <w:kern w:val="0"/>
          <w:szCs w:val="21"/>
          <w:rPrChange w:id="67" w:author="张宇" w:date="2015-11-05T16:28:00Z">
            <w:rPr>
              <w:del w:id="68" w:author="张宇" w:date="2015-11-05T15:56:00Z"/>
              <w:rFonts w:ascii="Cambria" w:hAnsi="Cambria" w:hint="default"/>
              <w:kern w:val="0"/>
              <w:szCs w:val="21"/>
            </w:rPr>
          </w:rPrChange>
        </w:rPr>
      </w:pPr>
      <w:r w:rsidRPr="00180B44">
        <w:rPr>
          <w:rFonts w:asciiTheme="majorHAnsi" w:hAnsiTheme="majorHAnsi" w:hint="default"/>
          <w:kern w:val="0"/>
          <w:szCs w:val="21"/>
          <w:rPrChange w:id="69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Used DAQ system to </w:t>
      </w:r>
      <w:del w:id="70" w:author="张宇" w:date="2015-11-05T09:57:00Z">
        <w:r w:rsidRPr="00180B44" w:rsidDel="00C15CF7">
          <w:rPr>
            <w:rFonts w:asciiTheme="majorHAnsi" w:hAnsiTheme="majorHAnsi" w:hint="default"/>
            <w:kern w:val="0"/>
            <w:szCs w:val="21"/>
            <w:rPrChange w:id="71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do </w:delText>
        </w:r>
      </w:del>
      <w:ins w:id="72" w:author="张宇" w:date="2015-11-05T09:57:00Z">
        <w:r w:rsidR="00C15CF7" w:rsidRPr="00180B44">
          <w:rPr>
            <w:rFonts w:asciiTheme="majorHAnsi" w:hAnsiTheme="majorHAnsi" w:hint="default"/>
            <w:kern w:val="0"/>
            <w:szCs w:val="21"/>
            <w:rPrChange w:id="73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perform </w:t>
        </w:r>
      </w:ins>
      <w:r w:rsidRPr="00180B44">
        <w:rPr>
          <w:rFonts w:asciiTheme="majorHAnsi" w:hAnsiTheme="majorHAnsi" w:hint="default"/>
          <w:kern w:val="0"/>
          <w:szCs w:val="21"/>
          <w:rPrChange w:id="74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data acquisition through </w:t>
      </w:r>
      <w:proofErr w:type="spellStart"/>
      <w:r w:rsidRPr="00180B44">
        <w:rPr>
          <w:rFonts w:asciiTheme="majorHAnsi" w:hAnsiTheme="majorHAnsi" w:hint="default"/>
          <w:kern w:val="0"/>
          <w:szCs w:val="21"/>
          <w:rPrChange w:id="75" w:author="张宇" w:date="2015-11-05T16:28:00Z">
            <w:rPr>
              <w:rFonts w:ascii="Cambria" w:hAnsi="Cambria"/>
              <w:kern w:val="0"/>
              <w:szCs w:val="21"/>
            </w:rPr>
          </w:rPrChange>
        </w:rPr>
        <w:t>LabVIEW</w:t>
      </w:r>
      <w:proofErr w:type="spellEnd"/>
      <w:ins w:id="76" w:author="张宇" w:date="2015-11-05T15:56:00Z">
        <w:r w:rsidR="00DB5B0E" w:rsidRPr="00180B44">
          <w:rPr>
            <w:rFonts w:asciiTheme="majorHAnsi" w:hAnsiTheme="majorHAnsi" w:hint="default"/>
            <w:kern w:val="0"/>
            <w:szCs w:val="21"/>
            <w:rPrChange w:id="77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 </w:t>
        </w:r>
      </w:ins>
      <w:del w:id="78" w:author="张宇" w:date="2015-11-05T15:56:00Z">
        <w:r w:rsidRPr="00180B44" w:rsidDel="00DB5B0E">
          <w:rPr>
            <w:rFonts w:asciiTheme="majorHAnsi" w:hAnsiTheme="majorHAnsi" w:hint="default"/>
            <w:kern w:val="0"/>
            <w:szCs w:val="21"/>
            <w:rPrChange w:id="79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>;</w:delText>
        </w:r>
      </w:del>
    </w:p>
    <w:p w:rsidR="005A08FE" w:rsidRPr="00180B44" w:rsidRDefault="0056710D" w:rsidP="00CA169A">
      <w:pPr>
        <w:pStyle w:val="a5"/>
        <w:numPr>
          <w:ilvl w:val="0"/>
          <w:numId w:val="2"/>
        </w:numPr>
        <w:spacing w:line="0" w:lineRule="atLeast"/>
        <w:ind w:firstLineChars="0"/>
        <w:rPr>
          <w:rFonts w:asciiTheme="majorHAnsi" w:hAnsiTheme="majorHAnsi" w:hint="default"/>
          <w:kern w:val="0"/>
          <w:szCs w:val="21"/>
          <w:rPrChange w:id="80" w:author="张宇" w:date="2015-11-05T16:28:00Z">
            <w:rPr>
              <w:rFonts w:ascii="Cambria" w:hAnsi="Cambria" w:hint="default"/>
              <w:kern w:val="0"/>
              <w:szCs w:val="21"/>
            </w:rPr>
          </w:rPrChange>
        </w:rPr>
        <w:pPrChange w:id="81" w:author="张宇" w:date="2015-11-05T15:56:00Z">
          <w:pPr>
            <w:pStyle w:val="a5"/>
            <w:numPr>
              <w:numId w:val="2"/>
            </w:numPr>
            <w:ind w:left="420" w:firstLineChars="0" w:hanging="420"/>
          </w:pPr>
        </w:pPrChange>
      </w:pPr>
      <w:del w:id="82" w:author="张宇" w:date="2015-11-05T09:58:00Z">
        <w:r w:rsidRPr="00180B44" w:rsidDel="00C15CF7">
          <w:rPr>
            <w:rFonts w:asciiTheme="majorHAnsi" w:hAnsiTheme="majorHAnsi" w:hint="default"/>
            <w:kern w:val="0"/>
            <w:szCs w:val="21"/>
            <w:rPrChange w:id="83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Wrote </w:delText>
        </w:r>
      </w:del>
      <w:del w:id="84" w:author="张宇" w:date="2015-11-05T15:56:00Z">
        <w:r w:rsidR="003063EB" w:rsidRPr="00180B44" w:rsidDel="00DB5B0E">
          <w:rPr>
            <w:rFonts w:asciiTheme="majorHAnsi" w:hAnsiTheme="majorHAnsi" w:hint="default"/>
            <w:kern w:val="0"/>
            <w:szCs w:val="21"/>
            <w:rPrChange w:id="85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report describing </w:delText>
        </w:r>
      </w:del>
      <w:del w:id="86" w:author="张宇" w:date="2015-11-05T09:59:00Z">
        <w:r w:rsidR="003063EB" w:rsidRPr="00180B44" w:rsidDel="00C15CF7">
          <w:rPr>
            <w:rFonts w:asciiTheme="majorHAnsi" w:hAnsiTheme="majorHAnsi" w:hint="default"/>
            <w:kern w:val="0"/>
            <w:szCs w:val="21"/>
            <w:rPrChange w:id="87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>the measurement</w:delText>
        </w:r>
      </w:del>
      <w:del w:id="88" w:author="张宇" w:date="2015-11-05T15:56:00Z">
        <w:r w:rsidR="003063EB" w:rsidRPr="00180B44" w:rsidDel="00DB5B0E">
          <w:rPr>
            <w:rFonts w:asciiTheme="majorHAnsi" w:hAnsiTheme="majorHAnsi" w:hint="default"/>
            <w:kern w:val="0"/>
            <w:szCs w:val="21"/>
            <w:rPrChange w:id="89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 method, and</w:delText>
        </w:r>
      </w:del>
      <w:proofErr w:type="gramStart"/>
      <w:ins w:id="90" w:author="张宇" w:date="2015-11-05T15:56:00Z">
        <w:r w:rsidR="00DB5B0E" w:rsidRPr="00180B44">
          <w:rPr>
            <w:rFonts w:asciiTheme="majorHAnsi" w:hAnsiTheme="majorHAnsi" w:hint="default"/>
            <w:kern w:val="0"/>
            <w:szCs w:val="21"/>
            <w:rPrChange w:id="91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and</w:t>
        </w:r>
      </w:ins>
      <w:proofErr w:type="gramEnd"/>
      <w:r w:rsidR="003063EB" w:rsidRPr="00180B44">
        <w:rPr>
          <w:rFonts w:asciiTheme="majorHAnsi" w:hAnsiTheme="majorHAnsi" w:hint="default"/>
          <w:kern w:val="0"/>
          <w:szCs w:val="21"/>
          <w:rPrChange w:id="92" w:author="张宇" w:date="2015-11-05T16:28:00Z">
            <w:rPr>
              <w:rFonts w:ascii="Cambria" w:hAnsi="Cambria"/>
              <w:kern w:val="0"/>
              <w:szCs w:val="21"/>
            </w:rPr>
          </w:rPrChange>
        </w:rPr>
        <w:t xml:space="preserve"> </w:t>
      </w:r>
      <w:del w:id="93" w:author="张宇" w:date="2015-11-05T09:59:00Z">
        <w:r w:rsidR="003063EB" w:rsidRPr="00180B44" w:rsidDel="00C15CF7">
          <w:rPr>
            <w:rFonts w:asciiTheme="majorHAnsi" w:hAnsiTheme="majorHAnsi" w:hint="default"/>
            <w:kern w:val="0"/>
            <w:szCs w:val="21"/>
            <w:rPrChange w:id="94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delText xml:space="preserve">explaining </w:delText>
        </w:r>
      </w:del>
      <w:ins w:id="95" w:author="张宇" w:date="2015-11-05T09:59:00Z">
        <w:r w:rsidR="00C15CF7" w:rsidRPr="00180B44">
          <w:rPr>
            <w:rFonts w:asciiTheme="majorHAnsi" w:hAnsiTheme="majorHAnsi" w:hint="default"/>
            <w:kern w:val="0"/>
            <w:szCs w:val="21"/>
            <w:rPrChange w:id="96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analy</w:t>
        </w:r>
      </w:ins>
      <w:ins w:id="97" w:author="张宇" w:date="2015-11-05T16:02:00Z">
        <w:r w:rsidR="006F3B09" w:rsidRPr="00180B44">
          <w:rPr>
            <w:rFonts w:asciiTheme="majorHAnsi" w:hAnsiTheme="majorHAnsi" w:hint="default"/>
            <w:kern w:val="0"/>
            <w:szCs w:val="21"/>
            <w:rPrChange w:id="98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ze</w:t>
        </w:r>
      </w:ins>
      <w:ins w:id="99" w:author="张宇" w:date="2015-11-05T16:03:00Z">
        <w:r w:rsidR="006F3B09" w:rsidRPr="00180B44">
          <w:rPr>
            <w:rFonts w:asciiTheme="majorHAnsi" w:hAnsiTheme="majorHAnsi" w:hint="default"/>
            <w:kern w:val="0"/>
            <w:szCs w:val="21"/>
            <w:rPrChange w:id="100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>d</w:t>
        </w:r>
      </w:ins>
      <w:ins w:id="101" w:author="张宇" w:date="2015-11-05T09:59:00Z">
        <w:r w:rsidR="00C15CF7" w:rsidRPr="00180B44">
          <w:rPr>
            <w:rFonts w:asciiTheme="majorHAnsi" w:hAnsiTheme="majorHAnsi" w:hint="default"/>
            <w:kern w:val="0"/>
            <w:szCs w:val="21"/>
            <w:rPrChange w:id="102" w:author="张宇" w:date="2015-11-05T16:28:00Z">
              <w:rPr>
                <w:rFonts w:ascii="Cambria" w:hAnsi="Cambria"/>
                <w:kern w:val="0"/>
                <w:szCs w:val="21"/>
              </w:rPr>
            </w:rPrChange>
          </w:rPr>
          <w:t xml:space="preserve"> </w:t>
        </w:r>
      </w:ins>
      <w:r w:rsidR="003063EB" w:rsidRPr="00180B44">
        <w:rPr>
          <w:rFonts w:asciiTheme="majorHAnsi" w:hAnsiTheme="majorHAnsi" w:hint="default"/>
          <w:kern w:val="0"/>
          <w:szCs w:val="21"/>
          <w:rPrChange w:id="103" w:author="张宇" w:date="2015-11-05T16:28:00Z">
            <w:rPr>
              <w:rFonts w:ascii="Cambria" w:hAnsi="Cambria"/>
              <w:kern w:val="0"/>
              <w:szCs w:val="21"/>
            </w:rPr>
          </w:rPrChange>
        </w:rPr>
        <w:t>measured results.</w:t>
      </w:r>
    </w:p>
    <w:p w:rsidR="00F5164A" w:rsidRPr="00F5164A" w:rsidRDefault="00F5164A" w:rsidP="00F5164A">
      <w:pPr>
        <w:rPr>
          <w:rFonts w:ascii="Cambria" w:hAnsi="Cambria" w:hint="default"/>
          <w:b/>
          <w:kern w:val="0"/>
          <w:szCs w:val="21"/>
        </w:rPr>
      </w:pPr>
      <w:r w:rsidRPr="00DB5B0E">
        <w:rPr>
          <w:rFonts w:ascii="Cambria" w:hAnsi="Cambria"/>
          <w:b/>
          <w:kern w:val="0"/>
          <w:szCs w:val="21"/>
        </w:rPr>
        <w:t xml:space="preserve">Research </w:t>
      </w:r>
      <w:del w:id="104" w:author="张宇" w:date="2015-11-05T10:03:00Z">
        <w:r w:rsidRPr="00DB5B0E" w:rsidDel="008B3B2B">
          <w:rPr>
            <w:rFonts w:ascii="Cambria" w:hAnsi="Cambria"/>
            <w:b/>
            <w:kern w:val="0"/>
            <w:szCs w:val="21"/>
          </w:rPr>
          <w:delText xml:space="preserve">on </w:delText>
        </w:r>
      </w:del>
      <w:r w:rsidRPr="00DB5B0E">
        <w:rPr>
          <w:rFonts w:ascii="Cambria" w:hAnsi="Cambria"/>
          <w:b/>
          <w:kern w:val="0"/>
          <w:szCs w:val="21"/>
        </w:rPr>
        <w:t>the performance of membrane dehumidification with sa</w:t>
      </w:r>
      <w:r w:rsidRPr="00F5164A">
        <w:rPr>
          <w:rFonts w:ascii="Cambria" w:hAnsi="Cambria"/>
          <w:b/>
          <w:kern w:val="0"/>
          <w:szCs w:val="21"/>
        </w:rPr>
        <w:t>lt desiccant solution (</w:t>
      </w:r>
      <w:proofErr w:type="spellStart"/>
      <w:r w:rsidRPr="00F5164A">
        <w:rPr>
          <w:rFonts w:ascii="Cambria" w:hAnsi="Cambria"/>
          <w:b/>
          <w:kern w:val="0"/>
          <w:szCs w:val="21"/>
        </w:rPr>
        <w:t>LiCl</w:t>
      </w:r>
      <w:proofErr w:type="spellEnd"/>
      <w:r w:rsidRPr="00F5164A">
        <w:rPr>
          <w:rFonts w:ascii="Cambria" w:hAnsi="Cambria"/>
          <w:b/>
          <w:kern w:val="0"/>
          <w:szCs w:val="21"/>
        </w:rPr>
        <w:t>)</w:t>
      </w:r>
    </w:p>
    <w:p w:rsidR="000D2856" w:rsidRPr="00766C69" w:rsidRDefault="00F5164A" w:rsidP="000D2856">
      <w:pPr>
        <w:rPr>
          <w:rFonts w:ascii="Cambria" w:hAnsi="Cambria" w:hint="default"/>
          <w:kern w:val="0"/>
          <w:szCs w:val="21"/>
        </w:rPr>
      </w:pPr>
      <w:r w:rsidRPr="00F5164A">
        <w:rPr>
          <w:rFonts w:ascii="Cambria" w:hAnsi="Cambria"/>
          <w:kern w:val="0"/>
          <w:szCs w:val="21"/>
        </w:rPr>
        <w:t xml:space="preserve">Instructor: Ye Yao, </w:t>
      </w:r>
      <w:r w:rsidR="00513CAF">
        <w:rPr>
          <w:rFonts w:ascii="Cambria" w:hAnsi="Cambria"/>
          <w:kern w:val="0"/>
          <w:szCs w:val="21"/>
        </w:rPr>
        <w:t xml:space="preserve"> </w:t>
      </w:r>
      <w:r w:rsidRPr="008B2096">
        <w:rPr>
          <w:rFonts w:ascii="Cambria" w:hAnsi="Cambria"/>
          <w:kern w:val="0"/>
          <w:szCs w:val="21"/>
        </w:rPr>
        <w:t xml:space="preserve"> </w:t>
      </w:r>
      <w:r w:rsidRPr="008B2096">
        <w:rPr>
          <w:rFonts w:hint="default"/>
          <w:color w:val="000000"/>
          <w:szCs w:val="21"/>
        </w:rPr>
        <w:t xml:space="preserve">Shanghai </w:t>
      </w:r>
      <w:proofErr w:type="spellStart"/>
      <w:r w:rsidRPr="008B2096">
        <w:rPr>
          <w:rFonts w:hint="default"/>
          <w:color w:val="000000"/>
          <w:szCs w:val="21"/>
        </w:rPr>
        <w:t>Jiaotong</w:t>
      </w:r>
      <w:proofErr w:type="spellEnd"/>
      <w:r w:rsidRPr="008B2096">
        <w:rPr>
          <w:rFonts w:hint="default"/>
          <w:color w:val="000000"/>
          <w:szCs w:val="21"/>
        </w:rPr>
        <w:t xml:space="preserve"> University</w:t>
      </w:r>
      <w:r w:rsidRPr="008B2096">
        <w:rPr>
          <w:color w:val="000000"/>
          <w:szCs w:val="21"/>
        </w:rPr>
        <w:t xml:space="preserve">    </w:t>
      </w:r>
      <w:r>
        <w:rPr>
          <w:i/>
          <w:color w:val="000000"/>
          <w:szCs w:val="21"/>
        </w:rPr>
        <w:t xml:space="preserve">               </w:t>
      </w:r>
      <w:r w:rsidRPr="00766C69">
        <w:rPr>
          <w:rFonts w:ascii="Cambria" w:hAnsi="Cambria"/>
          <w:kern w:val="0"/>
          <w:szCs w:val="21"/>
        </w:rPr>
        <w:t xml:space="preserve">  </w:t>
      </w:r>
      <w:ins w:id="105" w:author="张宇" w:date="2015-11-05T14:52:00Z">
        <w:r w:rsidR="00EC394D">
          <w:rPr>
            <w:rFonts w:ascii="Cambria" w:hAnsi="Cambria"/>
            <w:kern w:val="0"/>
            <w:szCs w:val="21"/>
          </w:rPr>
          <w:t xml:space="preserve">                 </w:t>
        </w:r>
      </w:ins>
      <w:r w:rsidR="00513CAF" w:rsidRPr="00766C69">
        <w:rPr>
          <w:rFonts w:ascii="Cambria" w:hAnsi="Cambria"/>
          <w:kern w:val="0"/>
          <w:szCs w:val="21"/>
        </w:rPr>
        <w:t xml:space="preserve"> </w:t>
      </w:r>
      <w:r w:rsidRPr="00766C69">
        <w:rPr>
          <w:rFonts w:ascii="Cambria" w:hAnsi="Cambria"/>
          <w:kern w:val="0"/>
          <w:szCs w:val="21"/>
        </w:rPr>
        <w:t xml:space="preserve"> Jul. 2015-</w:t>
      </w:r>
      <w:r w:rsidR="00513CAF" w:rsidRPr="00766C69">
        <w:rPr>
          <w:rFonts w:ascii="Cambria" w:hAnsi="Cambria"/>
          <w:kern w:val="0"/>
          <w:szCs w:val="21"/>
        </w:rPr>
        <w:t>Aug. 2015</w:t>
      </w:r>
    </w:p>
    <w:p w:rsidR="00F5164A" w:rsidRPr="00F5164A" w:rsidRDefault="00F5164A" w:rsidP="00F5164A">
      <w:pPr>
        <w:pStyle w:val="a5"/>
        <w:numPr>
          <w:ilvl w:val="0"/>
          <w:numId w:val="2"/>
        </w:numPr>
        <w:ind w:firstLineChars="0"/>
        <w:rPr>
          <w:rFonts w:ascii="Cambria" w:hAnsi="Cambria" w:hint="default"/>
          <w:kern w:val="0"/>
          <w:szCs w:val="21"/>
        </w:rPr>
      </w:pPr>
      <w:r w:rsidRPr="00F5164A">
        <w:rPr>
          <w:rFonts w:ascii="Cambria" w:hAnsi="Cambria"/>
          <w:kern w:val="0"/>
          <w:szCs w:val="21"/>
        </w:rPr>
        <w:t>Design</w:t>
      </w:r>
      <w:r w:rsidR="008B2096">
        <w:rPr>
          <w:rFonts w:ascii="Cambria" w:hAnsi="Cambria"/>
          <w:kern w:val="0"/>
          <w:szCs w:val="21"/>
        </w:rPr>
        <w:t>ed</w:t>
      </w:r>
      <w:r w:rsidRPr="00F5164A">
        <w:rPr>
          <w:rFonts w:ascii="Cambria" w:hAnsi="Cambria"/>
          <w:kern w:val="0"/>
          <w:szCs w:val="21"/>
        </w:rPr>
        <w:t xml:space="preserve"> and </w:t>
      </w:r>
      <w:r w:rsidR="008B2096">
        <w:rPr>
          <w:rFonts w:ascii="Cambria" w:hAnsi="Cambria"/>
          <w:kern w:val="0"/>
          <w:szCs w:val="21"/>
        </w:rPr>
        <w:t xml:space="preserve">built </w:t>
      </w:r>
      <w:r w:rsidRPr="00F5164A">
        <w:rPr>
          <w:rFonts w:ascii="Cambria" w:hAnsi="Cambria"/>
          <w:kern w:val="0"/>
          <w:szCs w:val="21"/>
        </w:rPr>
        <w:t>membrane dehumidifier with dehumidifying</w:t>
      </w:r>
      <w:r w:rsidR="008B2096">
        <w:rPr>
          <w:rFonts w:ascii="Cambria" w:hAnsi="Cambria"/>
          <w:kern w:val="0"/>
          <w:szCs w:val="21"/>
        </w:rPr>
        <w:t xml:space="preserve"> </w:t>
      </w:r>
      <w:r w:rsidRPr="00F5164A">
        <w:rPr>
          <w:rFonts w:ascii="Cambria" w:hAnsi="Cambria"/>
          <w:kern w:val="0"/>
          <w:szCs w:val="21"/>
        </w:rPr>
        <w:t xml:space="preserve">speed </w:t>
      </w:r>
      <w:del w:id="106" w:author="张宇" w:date="2015-11-05T10:03:00Z">
        <w:r w:rsidRPr="00F5164A" w:rsidDel="008B3B2B">
          <w:rPr>
            <w:rFonts w:ascii="Cambria" w:hAnsi="Cambria"/>
            <w:kern w:val="0"/>
            <w:szCs w:val="21"/>
          </w:rPr>
          <w:delText xml:space="preserve">at </w:delText>
        </w:r>
      </w:del>
      <w:ins w:id="107" w:author="张宇" w:date="2015-11-05T10:03:00Z">
        <w:r w:rsidR="008B3B2B">
          <w:rPr>
            <w:rFonts w:ascii="Cambria" w:hAnsi="Cambria"/>
            <w:kern w:val="0"/>
            <w:szCs w:val="21"/>
          </w:rPr>
          <w:t>of</w:t>
        </w:r>
        <w:r w:rsidR="008B3B2B" w:rsidRPr="00F5164A">
          <w:rPr>
            <w:rFonts w:ascii="Cambria" w:hAnsi="Cambria"/>
            <w:kern w:val="0"/>
            <w:szCs w:val="21"/>
          </w:rPr>
          <w:t xml:space="preserve"> </w:t>
        </w:r>
      </w:ins>
      <w:r w:rsidRPr="00F5164A">
        <w:rPr>
          <w:rFonts w:ascii="Cambria" w:hAnsi="Cambria"/>
          <w:kern w:val="0"/>
          <w:szCs w:val="21"/>
        </w:rPr>
        <w:t>0.35kg/h</w:t>
      </w:r>
      <w:r w:rsidR="00513CAF">
        <w:rPr>
          <w:rFonts w:ascii="Cambria" w:hAnsi="Cambria"/>
          <w:kern w:val="0"/>
          <w:szCs w:val="21"/>
        </w:rPr>
        <w:t>;</w:t>
      </w:r>
    </w:p>
    <w:p w:rsidR="00F5164A" w:rsidRPr="00F5164A" w:rsidRDefault="00F5164A" w:rsidP="00F5164A">
      <w:pPr>
        <w:pStyle w:val="a5"/>
        <w:numPr>
          <w:ilvl w:val="0"/>
          <w:numId w:val="2"/>
        </w:numPr>
        <w:ind w:firstLineChars="0"/>
        <w:rPr>
          <w:rFonts w:ascii="Cambria" w:hAnsi="Cambria" w:hint="default"/>
          <w:kern w:val="0"/>
          <w:szCs w:val="21"/>
        </w:rPr>
      </w:pPr>
      <w:del w:id="108" w:author="张宇" w:date="2015-11-05T10:07:00Z">
        <w:r w:rsidRPr="00F5164A" w:rsidDel="008B3B2B">
          <w:rPr>
            <w:rFonts w:ascii="Cambria" w:hAnsi="Cambria"/>
            <w:kern w:val="0"/>
            <w:szCs w:val="21"/>
          </w:rPr>
          <w:delText xml:space="preserve">Study </w:delText>
        </w:r>
      </w:del>
      <w:ins w:id="109" w:author="张宇" w:date="2015-11-05T10:13:00Z">
        <w:r w:rsidR="00804B83">
          <w:rPr>
            <w:rFonts w:ascii="Cambria" w:hAnsi="Cambria"/>
            <w:kern w:val="0"/>
            <w:szCs w:val="21"/>
          </w:rPr>
          <w:t>I</w:t>
        </w:r>
      </w:ins>
      <w:ins w:id="110" w:author="张宇" w:date="2015-11-05T10:10:00Z">
        <w:r w:rsidR="00104F77">
          <w:rPr>
            <w:rFonts w:ascii="Cambria" w:hAnsi="Cambria"/>
            <w:kern w:val="0"/>
            <w:szCs w:val="21"/>
          </w:rPr>
          <w:t>nvestigate</w:t>
        </w:r>
      </w:ins>
      <w:ins w:id="111" w:author="张宇" w:date="2015-11-05T10:11:00Z">
        <w:r w:rsidR="00104F77">
          <w:rPr>
            <w:rFonts w:ascii="Cambria" w:hAnsi="Cambria"/>
            <w:kern w:val="0"/>
            <w:szCs w:val="21"/>
          </w:rPr>
          <w:t>d</w:t>
        </w:r>
      </w:ins>
      <w:ins w:id="112" w:author="张宇" w:date="2015-11-05T10:10:00Z">
        <w:r w:rsidR="00104F77">
          <w:rPr>
            <w:rFonts w:ascii="Cambria" w:hAnsi="Cambria"/>
            <w:kern w:val="0"/>
            <w:szCs w:val="21"/>
          </w:rPr>
          <w:t xml:space="preserve"> factors that affect</w:t>
        </w:r>
      </w:ins>
      <w:del w:id="113" w:author="张宇" w:date="2015-11-05T10:10:00Z">
        <w:r w:rsidRPr="00F5164A" w:rsidDel="00104F77">
          <w:rPr>
            <w:rFonts w:ascii="Cambria" w:hAnsi="Cambria"/>
            <w:kern w:val="0"/>
            <w:szCs w:val="21"/>
          </w:rPr>
          <w:delText>impact factor of the</w:delText>
        </w:r>
      </w:del>
      <w:r w:rsidRPr="00F5164A">
        <w:rPr>
          <w:rFonts w:ascii="Cambria" w:hAnsi="Cambria"/>
          <w:kern w:val="0"/>
          <w:szCs w:val="21"/>
        </w:rPr>
        <w:t xml:space="preserve"> dehumidifying </w:t>
      </w:r>
      <w:hyperlink r:id="rId8" w:history="1">
        <w:r w:rsidRPr="00F5164A">
          <w:rPr>
            <w:rFonts w:ascii="Cambria" w:hAnsi="Cambria"/>
            <w:kern w:val="0"/>
            <w:szCs w:val="21"/>
          </w:rPr>
          <w:t>efficiency</w:t>
        </w:r>
      </w:hyperlink>
      <w:r w:rsidRPr="00F5164A">
        <w:rPr>
          <w:rFonts w:ascii="Cambria" w:hAnsi="Cambria"/>
          <w:kern w:val="0"/>
          <w:szCs w:val="21"/>
        </w:rPr>
        <w:t xml:space="preserve"> including</w:t>
      </w:r>
      <w:ins w:id="114" w:author="张宇" w:date="2015-11-05T10:10:00Z">
        <w:r w:rsidR="00104F77">
          <w:rPr>
            <w:rFonts w:ascii="Cambria" w:hAnsi="Cambria"/>
            <w:kern w:val="0"/>
            <w:szCs w:val="21"/>
          </w:rPr>
          <w:t>,</w:t>
        </w:r>
      </w:ins>
      <w:del w:id="115" w:author="张宇" w:date="2015-11-05T10:10:00Z">
        <w:r w:rsidRPr="00F5164A" w:rsidDel="00104F77">
          <w:rPr>
            <w:rFonts w:ascii="Cambria" w:hAnsi="Cambria"/>
            <w:kern w:val="0"/>
            <w:szCs w:val="21"/>
          </w:rPr>
          <w:delText xml:space="preserve"> the</w:delText>
        </w:r>
      </w:del>
      <w:r w:rsidRPr="00F5164A">
        <w:rPr>
          <w:rFonts w:ascii="Cambria" w:hAnsi="Cambria"/>
          <w:kern w:val="0"/>
          <w:szCs w:val="21"/>
        </w:rPr>
        <w:t xml:space="preserve"> inlet air</w:t>
      </w:r>
      <w:r w:rsidR="008B2096">
        <w:rPr>
          <w:rFonts w:ascii="Cambria" w:hAnsi="Cambria"/>
          <w:kern w:val="0"/>
          <w:szCs w:val="21"/>
        </w:rPr>
        <w:t>,</w:t>
      </w:r>
      <w:del w:id="116" w:author="张宇" w:date="2015-11-05T10:10:00Z">
        <w:r w:rsidRPr="00F5164A" w:rsidDel="00104F77">
          <w:rPr>
            <w:rFonts w:ascii="Cambria" w:hAnsi="Cambria"/>
            <w:kern w:val="0"/>
            <w:szCs w:val="21"/>
          </w:rPr>
          <w:delText xml:space="preserve"> the</w:delText>
        </w:r>
      </w:del>
      <w:r w:rsidRPr="00F5164A">
        <w:rPr>
          <w:rFonts w:ascii="Cambria" w:hAnsi="Cambria"/>
          <w:kern w:val="0"/>
          <w:szCs w:val="21"/>
        </w:rPr>
        <w:t xml:space="preserve"> </w:t>
      </w:r>
      <w:proofErr w:type="spellStart"/>
      <w:r w:rsidRPr="00F5164A">
        <w:rPr>
          <w:rFonts w:ascii="Cambria" w:hAnsi="Cambria"/>
          <w:kern w:val="0"/>
          <w:szCs w:val="21"/>
        </w:rPr>
        <w:t>LiCl</w:t>
      </w:r>
      <w:proofErr w:type="spellEnd"/>
      <w:r w:rsidRPr="00F5164A">
        <w:rPr>
          <w:rFonts w:ascii="Cambria" w:hAnsi="Cambria"/>
          <w:kern w:val="0"/>
          <w:szCs w:val="21"/>
        </w:rPr>
        <w:t xml:space="preserve"> solution, </w:t>
      </w:r>
      <w:del w:id="117" w:author="张宇" w:date="2015-11-05T10:10:00Z">
        <w:r w:rsidRPr="00F5164A" w:rsidDel="00104F77">
          <w:rPr>
            <w:rFonts w:ascii="Cambria" w:hAnsi="Cambria"/>
            <w:kern w:val="0"/>
            <w:szCs w:val="21"/>
          </w:rPr>
          <w:delText xml:space="preserve">different </w:delText>
        </w:r>
      </w:del>
      <w:r w:rsidRPr="00F5164A">
        <w:rPr>
          <w:rFonts w:ascii="Cambria" w:hAnsi="Cambria"/>
          <w:kern w:val="0"/>
          <w:szCs w:val="21"/>
        </w:rPr>
        <w:t>membrane structure</w:t>
      </w:r>
      <w:del w:id="118" w:author="张宇" w:date="2015-11-05T10:11:00Z">
        <w:r w:rsidRPr="00F5164A" w:rsidDel="00104F77">
          <w:rPr>
            <w:rFonts w:ascii="Cambria" w:hAnsi="Cambria"/>
            <w:kern w:val="0"/>
            <w:szCs w:val="21"/>
          </w:rPr>
          <w:delText>s</w:delText>
        </w:r>
      </w:del>
      <w:r w:rsidR="00513CAF">
        <w:rPr>
          <w:rFonts w:ascii="Cambria" w:hAnsi="Cambria"/>
          <w:kern w:val="0"/>
          <w:szCs w:val="21"/>
        </w:rPr>
        <w:t>;</w:t>
      </w:r>
    </w:p>
    <w:p w:rsidR="00F5164A" w:rsidRPr="00F5164A" w:rsidRDefault="00104F77" w:rsidP="00F5164A">
      <w:pPr>
        <w:pStyle w:val="a5"/>
        <w:numPr>
          <w:ilvl w:val="0"/>
          <w:numId w:val="2"/>
        </w:numPr>
        <w:ind w:firstLineChars="0"/>
        <w:rPr>
          <w:rFonts w:ascii="Cambria" w:hAnsi="Cambria" w:hint="default"/>
          <w:kern w:val="0"/>
          <w:szCs w:val="21"/>
        </w:rPr>
      </w:pPr>
      <w:ins w:id="119" w:author="张宇" w:date="2015-11-05T10:12:00Z">
        <w:r>
          <w:rPr>
            <w:rFonts w:ascii="Cambria" w:hAnsi="Cambria" w:hint="default"/>
            <w:kern w:val="0"/>
            <w:szCs w:val="21"/>
          </w:rPr>
          <w:t>P</w:t>
        </w:r>
        <w:r>
          <w:rPr>
            <w:rFonts w:ascii="Cambria" w:hAnsi="Cambria"/>
            <w:kern w:val="0"/>
            <w:szCs w:val="21"/>
          </w:rPr>
          <w:t>erform</w:t>
        </w:r>
      </w:ins>
      <w:ins w:id="120" w:author="张宇" w:date="2015-11-05T10:13:00Z">
        <w:r w:rsidR="00804B83">
          <w:rPr>
            <w:rFonts w:ascii="Cambria" w:hAnsi="Cambria"/>
            <w:kern w:val="0"/>
            <w:szCs w:val="21"/>
          </w:rPr>
          <w:t>ed</w:t>
        </w:r>
      </w:ins>
      <w:ins w:id="121" w:author="张宇" w:date="2015-11-05T10:12:00Z">
        <w:r>
          <w:rPr>
            <w:rFonts w:ascii="Cambria" w:hAnsi="Cambria"/>
            <w:kern w:val="0"/>
            <w:szCs w:val="21"/>
          </w:rPr>
          <w:t xml:space="preserve"> </w:t>
        </w:r>
        <w:r>
          <w:rPr>
            <w:rFonts w:ascii="Cambria" w:hAnsi="Cambria" w:hint="default"/>
            <w:kern w:val="0"/>
            <w:szCs w:val="21"/>
          </w:rPr>
          <w:t>material</w:t>
        </w:r>
        <w:r>
          <w:rPr>
            <w:rFonts w:ascii="Cambria" w:hAnsi="Cambria"/>
            <w:kern w:val="0"/>
            <w:szCs w:val="21"/>
          </w:rPr>
          <w:t xml:space="preserve"> selection </w:t>
        </w:r>
      </w:ins>
      <w:del w:id="122" w:author="张宇" w:date="2015-11-05T10:12:00Z">
        <w:r w:rsidR="008B2096" w:rsidDel="00104F77">
          <w:rPr>
            <w:rFonts w:ascii="Cambria" w:hAnsi="Cambria"/>
            <w:kern w:val="0"/>
            <w:szCs w:val="21"/>
          </w:rPr>
          <w:delText>Found</w:delText>
        </w:r>
        <w:r w:rsidR="00F5164A" w:rsidRPr="00F5164A" w:rsidDel="00104F77">
          <w:rPr>
            <w:rFonts w:ascii="Cambria" w:hAnsi="Cambria"/>
            <w:kern w:val="0"/>
            <w:szCs w:val="21"/>
          </w:rPr>
          <w:delText xml:space="preserve"> the best material </w:delText>
        </w:r>
      </w:del>
      <w:r w:rsidR="00F5164A" w:rsidRPr="00F5164A">
        <w:rPr>
          <w:rFonts w:ascii="Cambria" w:hAnsi="Cambria"/>
          <w:kern w:val="0"/>
          <w:szCs w:val="21"/>
        </w:rPr>
        <w:t>for the membrane</w:t>
      </w:r>
      <w:r w:rsidR="00513CAF">
        <w:rPr>
          <w:rFonts w:ascii="Cambria" w:hAnsi="Cambria"/>
          <w:kern w:val="0"/>
          <w:szCs w:val="21"/>
        </w:rPr>
        <w:t>;</w:t>
      </w:r>
    </w:p>
    <w:p w:rsidR="00F5164A" w:rsidRPr="00F5164A" w:rsidRDefault="008B2096" w:rsidP="00F5164A">
      <w:pPr>
        <w:pStyle w:val="a5"/>
        <w:numPr>
          <w:ilvl w:val="0"/>
          <w:numId w:val="2"/>
        </w:numPr>
        <w:ind w:firstLineChars="0"/>
        <w:rPr>
          <w:rFonts w:ascii="Cambria" w:hAnsi="Cambria" w:hint="default"/>
          <w:kern w:val="0"/>
          <w:szCs w:val="21"/>
        </w:rPr>
      </w:pPr>
      <w:del w:id="123" w:author="张宇" w:date="2015-11-05T10:12:00Z">
        <w:r w:rsidDel="00804B83">
          <w:rPr>
            <w:rFonts w:ascii="Cambria" w:hAnsi="Cambria"/>
            <w:kern w:val="0"/>
            <w:szCs w:val="21"/>
          </w:rPr>
          <w:delText>Found</w:delText>
        </w:r>
        <w:r w:rsidR="00F5164A" w:rsidRPr="00F5164A" w:rsidDel="00804B83">
          <w:rPr>
            <w:rFonts w:ascii="Cambria" w:hAnsi="Cambria"/>
            <w:kern w:val="0"/>
            <w:szCs w:val="21"/>
          </w:rPr>
          <w:delText xml:space="preserve"> out the</w:delText>
        </w:r>
      </w:del>
      <w:ins w:id="124" w:author="张宇" w:date="2015-11-05T10:12:00Z">
        <w:r w:rsidR="00804B83">
          <w:rPr>
            <w:rFonts w:ascii="Cambria" w:hAnsi="Cambria"/>
            <w:kern w:val="0"/>
            <w:szCs w:val="21"/>
          </w:rPr>
          <w:t>Calculate</w:t>
        </w:r>
      </w:ins>
      <w:ins w:id="125" w:author="张宇" w:date="2015-11-05T10:13:00Z">
        <w:r w:rsidR="00804B83">
          <w:rPr>
            <w:rFonts w:ascii="Cambria" w:hAnsi="Cambria"/>
            <w:kern w:val="0"/>
            <w:szCs w:val="21"/>
          </w:rPr>
          <w:t>d</w:t>
        </w:r>
      </w:ins>
      <w:r w:rsidR="00F5164A" w:rsidRPr="00F5164A">
        <w:rPr>
          <w:rFonts w:ascii="Cambria" w:hAnsi="Cambria"/>
          <w:kern w:val="0"/>
          <w:szCs w:val="21"/>
        </w:rPr>
        <w:t xml:space="preserve"> </w:t>
      </w:r>
      <w:hyperlink r:id="rId9" w:history="1">
        <w:r w:rsidR="00F5164A" w:rsidRPr="00F5164A">
          <w:rPr>
            <w:rFonts w:ascii="Cambria" w:hAnsi="Cambria"/>
            <w:kern w:val="0"/>
            <w:szCs w:val="21"/>
          </w:rPr>
          <w:t>heat and mass transfer</w:t>
        </w:r>
      </w:hyperlink>
      <w:r w:rsidR="00F5164A" w:rsidRPr="00F5164A">
        <w:rPr>
          <w:rFonts w:ascii="Cambria" w:hAnsi="Cambria"/>
          <w:kern w:val="0"/>
          <w:szCs w:val="21"/>
        </w:rPr>
        <w:t xml:space="preserve"> coefficient</w:t>
      </w:r>
      <w:r w:rsidR="00513CAF">
        <w:rPr>
          <w:rFonts w:ascii="Cambria" w:hAnsi="Cambria"/>
          <w:kern w:val="0"/>
          <w:szCs w:val="21"/>
        </w:rPr>
        <w:t>.</w:t>
      </w:r>
    </w:p>
    <w:p w:rsidR="00F576B3" w:rsidRPr="001B7CD4" w:rsidRDefault="00F576B3" w:rsidP="001B7CD4">
      <w:pPr>
        <w:tabs>
          <w:tab w:val="left" w:pos="10556"/>
        </w:tabs>
        <w:autoSpaceDE w:val="0"/>
        <w:autoSpaceDN w:val="0"/>
        <w:spacing w:beforeLines="50" w:line="0" w:lineRule="atLeast"/>
        <w:ind w:right="-23"/>
        <w:jc w:val="left"/>
        <w:rPr>
          <w:rFonts w:ascii="Cambria" w:eastAsiaTheme="minorEastAsia" w:hAnsi="Cambria"/>
          <w:kern w:val="0"/>
          <w:sz w:val="28"/>
          <w:szCs w:val="28"/>
          <w:rPrChange w:id="126" w:author="张宇" w:date="2015-11-05T14:50:00Z">
            <w:rPr>
              <w:rFonts w:ascii="Cambria" w:eastAsiaTheme="minorEastAsia" w:hAnsi="Cambria" w:hint="default"/>
              <w:kern w:val="0"/>
              <w:sz w:val="28"/>
              <w:szCs w:val="28"/>
            </w:rPr>
          </w:rPrChange>
        </w:rPr>
        <w:pPrChange w:id="127" w:author="张宇" w:date="2015-11-05T14:50:00Z">
          <w:pPr>
            <w:tabs>
              <w:tab w:val="left" w:pos="10691"/>
            </w:tabs>
            <w:autoSpaceDE w:val="0"/>
            <w:autoSpaceDN w:val="0"/>
            <w:spacing w:beforeLines="50" w:line="0" w:lineRule="atLeast"/>
            <w:ind w:right="-23"/>
            <w:jc w:val="left"/>
          </w:pPr>
        </w:pPrChange>
      </w:pP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WORK</w:t>
      </w:r>
      <w:r w:rsidR="00C15CF7">
        <w:rPr>
          <w:rFonts w:ascii="Cambria" w:hAnsi="Cambria"/>
          <w:b/>
          <w:w w:val="99"/>
          <w:kern w:val="0"/>
          <w:position w:val="-1"/>
          <w:sz w:val="28"/>
          <w:szCs w:val="28"/>
          <w:u w:val="thick"/>
        </w:rPr>
        <w:t xml:space="preserve"> 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EX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P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ER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I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EN</w:t>
      </w:r>
      <w:r w:rsidRPr="00FA3E7C">
        <w:rPr>
          <w:rFonts w:ascii="Cambria" w:hAnsi="Cambria" w:hint="default"/>
          <w:b/>
          <w:spacing w:val="1"/>
          <w:w w:val="99"/>
          <w:kern w:val="0"/>
          <w:position w:val="-1"/>
          <w:sz w:val="28"/>
          <w:szCs w:val="28"/>
          <w:u w:val="thick"/>
        </w:rPr>
        <w:t>CE</w:t>
      </w:r>
      <w:r w:rsidR="009524EB">
        <w:rPr>
          <w:rFonts w:ascii="Cambria" w:hAnsi="Cambria"/>
          <w:b/>
          <w:spacing w:val="1"/>
          <w:w w:val="99"/>
          <w:kern w:val="0"/>
          <w:position w:val="-1"/>
          <w:sz w:val="28"/>
          <w:szCs w:val="28"/>
          <w:u w:val="thick"/>
        </w:rPr>
        <w:t>S</w:t>
      </w:r>
      <w:r w:rsidRPr="00FA3E7C">
        <w:rPr>
          <w:rFonts w:ascii="Cambria" w:eastAsia="Times New Roman" w:hAnsi="Cambria" w:hint="default"/>
          <w:b/>
          <w:kern w:val="0"/>
          <w:position w:val="-1"/>
          <w:sz w:val="28"/>
          <w:szCs w:val="28"/>
          <w:u w:val="thick"/>
        </w:rPr>
        <w:tab/>
      </w:r>
    </w:p>
    <w:p w:rsidR="001B6FFF" w:rsidRDefault="001B6FFF" w:rsidP="001B6FFF">
      <w:pPr>
        <w:rPr>
          <w:ins w:id="128" w:author="张宇" w:date="2015-11-05T14:38:00Z"/>
          <w:rFonts w:asciiTheme="majorHAnsi" w:hAnsiTheme="majorHAnsi"/>
          <w:szCs w:val="21"/>
        </w:rPr>
      </w:pPr>
      <w:proofErr w:type="gramStart"/>
      <w:r w:rsidRPr="001B6FFF">
        <w:rPr>
          <w:rFonts w:ascii="Cambria" w:hAnsi="Cambria"/>
          <w:b/>
          <w:kern w:val="0"/>
          <w:szCs w:val="21"/>
        </w:rPr>
        <w:t>Dresser-Rand Engineered Equipment (Shanghai) Ltd</w:t>
      </w:r>
      <w:r>
        <w:rPr>
          <w:rFonts w:ascii="Cambria" w:hAnsi="Cambria"/>
          <w:b/>
          <w:kern w:val="0"/>
          <w:szCs w:val="21"/>
        </w:rPr>
        <w:t>.</w:t>
      </w:r>
      <w:proofErr w:type="gramEnd"/>
      <w:del w:id="129" w:author="张宇" w:date="2015-11-05T14:38:00Z">
        <w:r w:rsidDel="00107DD4">
          <w:rPr>
            <w:rFonts w:ascii="Cambria" w:hAnsi="Cambria"/>
            <w:b/>
            <w:kern w:val="0"/>
            <w:szCs w:val="21"/>
          </w:rPr>
          <w:delText>, A Siemens Business,</w:delText>
        </w:r>
      </w:del>
      <w:r>
        <w:rPr>
          <w:rFonts w:ascii="Cambria" w:hAnsi="Cambria"/>
          <w:b/>
          <w:kern w:val="0"/>
          <w:szCs w:val="21"/>
        </w:rPr>
        <w:t xml:space="preserve"> </w:t>
      </w:r>
      <w:ins w:id="130" w:author="张宇" w:date="2015-11-05T14:37:00Z">
        <w:r w:rsidR="00107DD4">
          <w:rPr>
            <w:rFonts w:ascii="Cambria" w:hAnsi="Cambria"/>
            <w:b/>
            <w:kern w:val="0"/>
            <w:szCs w:val="21"/>
          </w:rPr>
          <w:t xml:space="preserve"> Winter </w:t>
        </w:r>
      </w:ins>
      <w:ins w:id="131" w:author="张宇" w:date="2015-11-05T14:38:00Z">
        <w:r w:rsidR="00107DD4">
          <w:rPr>
            <w:rFonts w:ascii="Cambria" w:hAnsi="Cambria"/>
            <w:b/>
            <w:kern w:val="0"/>
            <w:szCs w:val="21"/>
          </w:rPr>
          <w:t>Intern</w:t>
        </w:r>
      </w:ins>
      <w:r w:rsidR="00B06CE6">
        <w:rPr>
          <w:rFonts w:ascii="Cambria" w:hAnsi="Cambria"/>
          <w:b/>
          <w:kern w:val="0"/>
          <w:szCs w:val="21"/>
        </w:rPr>
        <w:t xml:space="preserve">  </w:t>
      </w:r>
      <w:ins w:id="132" w:author="张宇" w:date="2015-11-05T14:38:00Z">
        <w:r w:rsidR="00107DD4">
          <w:rPr>
            <w:rFonts w:ascii="Cambria" w:hAnsi="Cambria"/>
            <w:b/>
            <w:kern w:val="0"/>
            <w:szCs w:val="21"/>
          </w:rPr>
          <w:t xml:space="preserve">           </w:t>
        </w:r>
      </w:ins>
      <w:ins w:id="133" w:author="张宇" w:date="2015-11-05T14:52:00Z">
        <w:r w:rsidR="00EC394D">
          <w:rPr>
            <w:rFonts w:ascii="Cambria" w:hAnsi="Cambria"/>
            <w:b/>
            <w:kern w:val="0"/>
            <w:szCs w:val="21"/>
          </w:rPr>
          <w:t xml:space="preserve"> </w:t>
        </w:r>
      </w:ins>
      <w:ins w:id="134" w:author="张宇" w:date="2015-11-05T14:38:00Z">
        <w:r w:rsidR="00107DD4">
          <w:rPr>
            <w:rFonts w:ascii="Cambria" w:hAnsi="Cambria"/>
            <w:b/>
            <w:kern w:val="0"/>
            <w:szCs w:val="21"/>
          </w:rPr>
          <w:t xml:space="preserve">     </w:t>
        </w:r>
      </w:ins>
      <w:r w:rsidR="00B06CE6" w:rsidRPr="00B06CE6">
        <w:rPr>
          <w:rFonts w:asciiTheme="majorHAnsi" w:hAnsiTheme="majorHAnsi"/>
          <w:szCs w:val="21"/>
        </w:rPr>
        <w:t>Jan.2014-</w:t>
      </w:r>
      <w:r w:rsidRPr="00B06CE6">
        <w:rPr>
          <w:rFonts w:asciiTheme="majorHAnsi" w:hAnsiTheme="majorHAnsi"/>
          <w:szCs w:val="21"/>
        </w:rPr>
        <w:t>Feb. 2014</w:t>
      </w:r>
    </w:p>
    <w:p w:rsidR="001B6FFF" w:rsidRPr="001B6FFF" w:rsidRDefault="00804B83" w:rsidP="001B6FFF">
      <w:pPr>
        <w:pStyle w:val="a5"/>
        <w:numPr>
          <w:ilvl w:val="0"/>
          <w:numId w:val="2"/>
        </w:numPr>
        <w:ind w:firstLineChars="0"/>
        <w:rPr>
          <w:rFonts w:ascii="Arial" w:hAnsi="Arial" w:cs="Arial" w:hint="default"/>
          <w:sz w:val="24"/>
          <w:szCs w:val="24"/>
        </w:rPr>
      </w:pPr>
      <w:ins w:id="135" w:author="张宇" w:date="2015-11-05T10:14:00Z">
        <w:r>
          <w:rPr>
            <w:rFonts w:asciiTheme="majorHAnsi" w:hAnsiTheme="majorHAnsi" w:hint="default"/>
            <w:szCs w:val="21"/>
          </w:rPr>
          <w:t>Received</w:t>
        </w:r>
        <w:r>
          <w:rPr>
            <w:rFonts w:asciiTheme="majorHAnsi" w:hAnsiTheme="majorHAnsi"/>
            <w:szCs w:val="21"/>
          </w:rPr>
          <w:t xml:space="preserve"> t</w:t>
        </w:r>
      </w:ins>
      <w:r w:rsidR="001B6FFF" w:rsidRPr="001B6FFF">
        <w:rPr>
          <w:rFonts w:asciiTheme="majorHAnsi" w:hAnsiTheme="majorHAnsi"/>
          <w:szCs w:val="21"/>
        </w:rPr>
        <w:t xml:space="preserve">raining </w:t>
      </w:r>
      <w:del w:id="136" w:author="张宇" w:date="2015-11-05T10:14:00Z">
        <w:r w:rsidR="001B6FFF" w:rsidRPr="001B6FFF" w:rsidDel="00804B83">
          <w:rPr>
            <w:rFonts w:asciiTheme="majorHAnsi" w:hAnsiTheme="majorHAnsi"/>
            <w:szCs w:val="21"/>
          </w:rPr>
          <w:delText xml:space="preserve">of </w:delText>
        </w:r>
      </w:del>
      <w:ins w:id="137" w:author="张宇" w:date="2015-11-05T10:14:00Z">
        <w:r>
          <w:rPr>
            <w:rFonts w:asciiTheme="majorHAnsi" w:hAnsiTheme="majorHAnsi"/>
            <w:szCs w:val="21"/>
          </w:rPr>
          <w:t>in</w:t>
        </w:r>
        <w:r w:rsidRPr="001B6FFF">
          <w:rPr>
            <w:rFonts w:asciiTheme="majorHAnsi" w:hAnsiTheme="majorHAnsi"/>
            <w:szCs w:val="21"/>
          </w:rPr>
          <w:t xml:space="preserve"> </w:t>
        </w:r>
      </w:ins>
      <w:r w:rsidR="001B6FFF" w:rsidRPr="001B6FFF">
        <w:rPr>
          <w:rFonts w:asciiTheme="majorHAnsi" w:hAnsiTheme="majorHAnsi"/>
          <w:szCs w:val="21"/>
        </w:rPr>
        <w:t>compressor and its auxiliary system</w:t>
      </w:r>
      <w:r w:rsidR="001B6FFF" w:rsidRPr="00A401C3">
        <w:rPr>
          <w:rFonts w:asciiTheme="majorHAnsi" w:hAnsiTheme="majorHAnsi"/>
          <w:szCs w:val="21"/>
        </w:rPr>
        <w:t>;</w:t>
      </w:r>
    </w:p>
    <w:p w:rsidR="00BA1069" w:rsidRPr="00A401C3" w:rsidRDefault="001B6FFF" w:rsidP="001B6FFF">
      <w:pPr>
        <w:pStyle w:val="a5"/>
        <w:numPr>
          <w:ilvl w:val="0"/>
          <w:numId w:val="2"/>
        </w:numPr>
        <w:spacing w:line="0" w:lineRule="atLeast"/>
        <w:ind w:hangingChars="200"/>
        <w:rPr>
          <w:rFonts w:asciiTheme="majorHAnsi" w:hAnsiTheme="majorHAnsi" w:hint="default"/>
          <w:szCs w:val="21"/>
        </w:rPr>
      </w:pPr>
      <w:r w:rsidRPr="001B6FFF">
        <w:rPr>
          <w:rFonts w:asciiTheme="majorHAnsi" w:hAnsiTheme="majorHAnsi"/>
          <w:szCs w:val="21"/>
        </w:rPr>
        <w:t xml:space="preserve">Participated </w:t>
      </w:r>
      <w:del w:id="138" w:author="张宇" w:date="2015-11-05T10:14:00Z">
        <w:r w:rsidRPr="001B6FFF" w:rsidDel="00804B83">
          <w:rPr>
            <w:rFonts w:asciiTheme="majorHAnsi" w:hAnsiTheme="majorHAnsi"/>
            <w:szCs w:val="21"/>
          </w:rPr>
          <w:delText xml:space="preserve">one </w:delText>
        </w:r>
      </w:del>
      <w:ins w:id="139" w:author="张宇" w:date="2015-11-05T10:14:00Z">
        <w:r w:rsidR="00804B83">
          <w:rPr>
            <w:rFonts w:asciiTheme="majorHAnsi" w:hAnsiTheme="majorHAnsi"/>
            <w:szCs w:val="21"/>
          </w:rPr>
          <w:t xml:space="preserve">in </w:t>
        </w:r>
      </w:ins>
      <w:r w:rsidRPr="001B6FFF">
        <w:rPr>
          <w:rFonts w:asciiTheme="majorHAnsi" w:hAnsiTheme="majorHAnsi"/>
          <w:szCs w:val="21"/>
        </w:rPr>
        <w:t>centrifugal compressor overhaul at service center</w:t>
      </w:r>
      <w:r w:rsidR="00700F28" w:rsidRPr="00A401C3">
        <w:rPr>
          <w:rFonts w:asciiTheme="majorHAnsi" w:hAnsiTheme="majorHAnsi"/>
          <w:szCs w:val="21"/>
        </w:rPr>
        <w:t>;</w:t>
      </w:r>
    </w:p>
    <w:p w:rsidR="001B6FFF" w:rsidRDefault="001B6FFF" w:rsidP="001B6FFF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default"/>
          <w:szCs w:val="21"/>
        </w:rPr>
      </w:pPr>
      <w:r w:rsidRPr="001B6FFF">
        <w:rPr>
          <w:rFonts w:asciiTheme="majorHAnsi" w:hAnsiTheme="majorHAnsi"/>
          <w:szCs w:val="21"/>
        </w:rPr>
        <w:t>Learn</w:t>
      </w:r>
      <w:ins w:id="140" w:author="张宇" w:date="2015-11-05T10:14:00Z">
        <w:r w:rsidR="00804B83">
          <w:rPr>
            <w:rFonts w:asciiTheme="majorHAnsi" w:hAnsiTheme="majorHAnsi"/>
            <w:szCs w:val="21"/>
          </w:rPr>
          <w:t>ed</w:t>
        </w:r>
      </w:ins>
      <w:del w:id="141" w:author="张宇" w:date="2015-11-05T10:14:00Z">
        <w:r w:rsidRPr="001B6FFF" w:rsidDel="00804B83">
          <w:rPr>
            <w:rFonts w:asciiTheme="majorHAnsi" w:hAnsiTheme="majorHAnsi"/>
            <w:szCs w:val="21"/>
          </w:rPr>
          <w:delText>t</w:delText>
        </w:r>
      </w:del>
      <w:r w:rsidRPr="001B6FFF">
        <w:rPr>
          <w:rFonts w:asciiTheme="majorHAnsi" w:hAnsiTheme="majorHAnsi"/>
          <w:szCs w:val="21"/>
        </w:rPr>
        <w:t xml:space="preserve"> to calculated ideal</w:t>
      </w:r>
      <w:ins w:id="142" w:author="张宇" w:date="2015-11-05T10:15:00Z">
        <w:r w:rsidR="00804B83">
          <w:rPr>
            <w:rFonts w:asciiTheme="majorHAnsi" w:hAnsiTheme="majorHAnsi"/>
            <w:szCs w:val="21"/>
          </w:rPr>
          <w:t>-</w:t>
        </w:r>
      </w:ins>
      <w:r w:rsidRPr="001B6FFF">
        <w:rPr>
          <w:rFonts w:asciiTheme="majorHAnsi" w:hAnsiTheme="majorHAnsi"/>
          <w:szCs w:val="21"/>
        </w:rPr>
        <w:t>gas key operating parameters for compressor sizing.</w:t>
      </w:r>
    </w:p>
    <w:p w:rsidR="00B06CE6" w:rsidRPr="00B06CE6" w:rsidRDefault="00B06CE6" w:rsidP="00B06CE6">
      <w:pPr>
        <w:rPr>
          <w:rFonts w:asciiTheme="majorHAnsi" w:hAnsiTheme="majorHAnsi" w:hint="default"/>
          <w:szCs w:val="21"/>
        </w:rPr>
      </w:pPr>
      <w:r w:rsidRPr="00B06CE6">
        <w:rPr>
          <w:rFonts w:ascii="Cambria" w:hAnsi="Cambria"/>
          <w:b/>
          <w:kern w:val="0"/>
          <w:szCs w:val="21"/>
        </w:rPr>
        <w:t xml:space="preserve">Honeywell </w:t>
      </w:r>
      <w:r>
        <w:rPr>
          <w:rFonts w:ascii="Cambria" w:hAnsi="Cambria"/>
          <w:b/>
          <w:kern w:val="0"/>
          <w:szCs w:val="21"/>
        </w:rPr>
        <w:t>(</w:t>
      </w:r>
      <w:r w:rsidRPr="00B06CE6">
        <w:rPr>
          <w:rFonts w:ascii="Cambria" w:hAnsi="Cambria"/>
          <w:b/>
          <w:kern w:val="0"/>
          <w:szCs w:val="21"/>
        </w:rPr>
        <w:t>Tianjin</w:t>
      </w:r>
      <w:r>
        <w:rPr>
          <w:rFonts w:ascii="Cambria" w:hAnsi="Cambria"/>
          <w:b/>
          <w:kern w:val="0"/>
          <w:szCs w:val="21"/>
        </w:rPr>
        <w:t xml:space="preserve">) Co., </w:t>
      </w:r>
      <w:r w:rsidRPr="00B06CE6">
        <w:rPr>
          <w:rFonts w:ascii="Cambria" w:hAnsi="Cambria"/>
          <w:b/>
          <w:kern w:val="0"/>
          <w:szCs w:val="21"/>
        </w:rPr>
        <w:t>Ltd.</w:t>
      </w:r>
      <w:r>
        <w:rPr>
          <w:rFonts w:ascii="Cambria" w:hAnsi="Cambria"/>
          <w:b/>
          <w:kern w:val="0"/>
          <w:szCs w:val="21"/>
        </w:rPr>
        <w:t xml:space="preserve"> </w:t>
      </w:r>
      <w:del w:id="143" w:author="张宇" w:date="2015-11-05T14:37:00Z">
        <w:r w:rsidDel="00107DD4">
          <w:rPr>
            <w:rFonts w:ascii="Cambria" w:hAnsi="Cambria"/>
            <w:b/>
            <w:kern w:val="0"/>
            <w:szCs w:val="21"/>
          </w:rPr>
          <w:delText xml:space="preserve">      </w:delText>
        </w:r>
      </w:del>
      <w:ins w:id="144" w:author="张宇" w:date="2015-11-05T14:37:00Z">
        <w:r w:rsidR="00107DD4">
          <w:rPr>
            <w:rFonts w:ascii="Cambria" w:hAnsi="Cambria"/>
            <w:b/>
            <w:kern w:val="0"/>
            <w:szCs w:val="21"/>
          </w:rPr>
          <w:t xml:space="preserve">    </w:t>
        </w:r>
      </w:ins>
      <w:ins w:id="145" w:author="张宇" w:date="2015-11-05T14:38:00Z">
        <w:r w:rsidR="00107DD4">
          <w:rPr>
            <w:rFonts w:ascii="Cambria" w:hAnsi="Cambria"/>
            <w:b/>
            <w:kern w:val="0"/>
            <w:szCs w:val="21"/>
          </w:rPr>
          <w:t xml:space="preserve"> </w:t>
        </w:r>
      </w:ins>
      <w:r>
        <w:rPr>
          <w:rFonts w:ascii="Cambria" w:hAnsi="Cambria"/>
          <w:b/>
          <w:kern w:val="0"/>
          <w:szCs w:val="21"/>
        </w:rPr>
        <w:t xml:space="preserve"> </w:t>
      </w:r>
      <w:ins w:id="146" w:author="张宇" w:date="2015-11-05T14:39:00Z">
        <w:r w:rsidR="00107DD4">
          <w:rPr>
            <w:rFonts w:ascii="Cambria" w:hAnsi="Cambria"/>
            <w:b/>
            <w:kern w:val="0"/>
            <w:szCs w:val="21"/>
          </w:rPr>
          <w:t xml:space="preserve">                  </w:t>
        </w:r>
      </w:ins>
      <w:ins w:id="147" w:author="张宇" w:date="2015-11-05T14:37:00Z">
        <w:r w:rsidR="00107DD4">
          <w:rPr>
            <w:rFonts w:ascii="Cambria" w:hAnsi="Cambria"/>
            <w:b/>
            <w:kern w:val="0"/>
            <w:szCs w:val="21"/>
          </w:rPr>
          <w:t>Summer Intern</w:t>
        </w:r>
      </w:ins>
      <w:r>
        <w:rPr>
          <w:rFonts w:ascii="Cambria" w:hAnsi="Cambria"/>
          <w:b/>
          <w:kern w:val="0"/>
          <w:szCs w:val="21"/>
        </w:rPr>
        <w:t xml:space="preserve">         </w:t>
      </w:r>
      <w:ins w:id="148" w:author="张宇" w:date="2015-11-05T14:39:00Z">
        <w:r w:rsidR="00107DD4">
          <w:rPr>
            <w:rFonts w:ascii="Cambria" w:hAnsi="Cambria"/>
            <w:b/>
            <w:kern w:val="0"/>
            <w:szCs w:val="21"/>
          </w:rPr>
          <w:t xml:space="preserve"> </w:t>
        </w:r>
      </w:ins>
      <w:r>
        <w:rPr>
          <w:rFonts w:ascii="Cambria" w:hAnsi="Cambria"/>
          <w:b/>
          <w:kern w:val="0"/>
          <w:szCs w:val="21"/>
        </w:rPr>
        <w:t xml:space="preserve">      </w:t>
      </w:r>
      <w:r w:rsidRPr="00B06CE6">
        <w:rPr>
          <w:rFonts w:asciiTheme="majorHAnsi" w:hAnsiTheme="majorHAnsi"/>
          <w:szCs w:val="21"/>
        </w:rPr>
        <w:t xml:space="preserve"> Aug.2014-Sep.2014</w:t>
      </w:r>
    </w:p>
    <w:p w:rsidR="00A401C3" w:rsidRPr="006F3B09" w:rsidDel="006F3B09" w:rsidRDefault="00A401C3" w:rsidP="006F3B09">
      <w:pPr>
        <w:pStyle w:val="a5"/>
        <w:numPr>
          <w:ilvl w:val="0"/>
          <w:numId w:val="2"/>
        </w:numPr>
        <w:spacing w:line="0" w:lineRule="atLeast"/>
        <w:ind w:hangingChars="200"/>
        <w:rPr>
          <w:del w:id="149" w:author="张宇" w:date="2015-11-05T16:04:00Z"/>
          <w:rFonts w:ascii="Cambria" w:hAnsi="Cambria" w:hint="default"/>
          <w:kern w:val="0"/>
          <w:szCs w:val="21"/>
          <w:rPrChange w:id="150" w:author="张宇" w:date="2015-11-05T16:04:00Z">
            <w:rPr>
              <w:del w:id="151" w:author="张宇" w:date="2015-11-05T16:04:00Z"/>
              <w:rFonts w:asciiTheme="majorHAnsi" w:hAnsiTheme="majorHAnsi" w:hint="default"/>
              <w:szCs w:val="21"/>
            </w:rPr>
          </w:rPrChange>
        </w:rPr>
        <w:pPrChange w:id="152" w:author="张宇" w:date="2015-11-05T16:04:00Z">
          <w:pPr>
            <w:pStyle w:val="a5"/>
            <w:numPr>
              <w:numId w:val="2"/>
            </w:numPr>
            <w:spacing w:line="0" w:lineRule="atLeast"/>
            <w:ind w:left="420" w:hangingChars="200" w:hanging="420"/>
          </w:pPr>
        </w:pPrChange>
      </w:pPr>
    </w:p>
    <w:p w:rsidR="00B06CE6" w:rsidRDefault="00A80CCB" w:rsidP="00A80CCB">
      <w:pPr>
        <w:pStyle w:val="a5"/>
        <w:numPr>
          <w:ilvl w:val="0"/>
          <w:numId w:val="2"/>
        </w:numPr>
        <w:spacing w:line="0" w:lineRule="atLeast"/>
        <w:ind w:hangingChars="200"/>
        <w:rPr>
          <w:ins w:id="153" w:author="张宇" w:date="2015-11-05T14:55:00Z"/>
          <w:rFonts w:ascii="Cambria" w:hAnsi="Cambria"/>
          <w:kern w:val="0"/>
          <w:szCs w:val="21"/>
        </w:rPr>
        <w:pPrChange w:id="154" w:author="张宇" w:date="2015-11-05T14:47:00Z">
          <w:pPr>
            <w:pStyle w:val="a5"/>
            <w:numPr>
              <w:numId w:val="2"/>
            </w:numPr>
            <w:spacing w:line="0" w:lineRule="atLeast"/>
            <w:ind w:left="400" w:hangingChars="200" w:hanging="400"/>
          </w:pPr>
        </w:pPrChange>
      </w:pPr>
      <w:ins w:id="155" w:author="张宇" w:date="2015-11-05T14:43:00Z">
        <w:r w:rsidRPr="006F3B09">
          <w:rPr>
            <w:rFonts w:ascii="Cambria" w:hAnsi="Cambria" w:hint="default"/>
            <w:kern w:val="0"/>
            <w:szCs w:val="21"/>
            <w:rPrChange w:id="156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>Learn</w:t>
        </w:r>
        <w:r w:rsidRPr="006F3B09">
          <w:rPr>
            <w:rFonts w:ascii="Cambria" w:hAnsi="Cambria"/>
            <w:kern w:val="0"/>
            <w:szCs w:val="21"/>
            <w:rPrChange w:id="157" w:author="张宇" w:date="2015-11-05T16:04:00Z">
              <w:rPr>
                <w:rFonts w:ascii="宋体" w:hAnsiTheme="minorHAnsi" w:cs="宋体"/>
                <w:color w:val="000000"/>
                <w:kern w:val="0"/>
                <w:sz w:val="20"/>
              </w:rPr>
            </w:rPrChange>
          </w:rPr>
          <w:t>ed</w:t>
        </w:r>
        <w:r w:rsidRPr="006F3B09">
          <w:rPr>
            <w:rFonts w:ascii="Cambria" w:hAnsi="Cambria" w:hint="default"/>
            <w:kern w:val="0"/>
            <w:szCs w:val="21"/>
            <w:rPrChange w:id="158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 xml:space="preserve"> how to </w:t>
        </w:r>
      </w:ins>
      <w:ins w:id="159" w:author="张宇" w:date="2015-11-05T16:04:00Z">
        <w:r w:rsidR="006F3B09">
          <w:rPr>
            <w:rFonts w:ascii="Cambria" w:hAnsi="Cambria"/>
            <w:kern w:val="0"/>
            <w:szCs w:val="21"/>
          </w:rPr>
          <w:t>setup</w:t>
        </w:r>
      </w:ins>
      <w:ins w:id="160" w:author="张宇" w:date="2015-11-05T14:43:00Z">
        <w:r w:rsidRPr="006F3B09">
          <w:rPr>
            <w:rFonts w:ascii="Cambria" w:hAnsi="Cambria" w:hint="default"/>
            <w:kern w:val="0"/>
            <w:szCs w:val="21"/>
            <w:rPrChange w:id="161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 xml:space="preserve"> hardware/software configuration based on engineering specification</w:t>
        </w:r>
      </w:ins>
      <w:ins w:id="162" w:author="张宇" w:date="2015-11-05T16:05:00Z">
        <w:r w:rsidR="006F3B09">
          <w:rPr>
            <w:rFonts w:ascii="Cambria" w:hAnsi="Cambria"/>
            <w:kern w:val="0"/>
            <w:szCs w:val="21"/>
          </w:rPr>
          <w:t>s</w:t>
        </w:r>
      </w:ins>
      <w:ins w:id="163" w:author="张宇" w:date="2015-11-05T14:43:00Z">
        <w:r w:rsidRPr="006F3B09">
          <w:rPr>
            <w:rFonts w:ascii="Cambria" w:hAnsi="Cambria" w:hint="default"/>
            <w:kern w:val="0"/>
            <w:szCs w:val="21"/>
            <w:rPrChange w:id="164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>, including system layout, I/O assignment, HMI graphic configuration,</w:t>
        </w:r>
      </w:ins>
      <w:ins w:id="165" w:author="张宇" w:date="2015-11-05T16:06:00Z">
        <w:r w:rsidR="006F3B09" w:rsidRPr="006F3B09">
          <w:rPr>
            <w:rFonts w:ascii="Cambria" w:hAnsi="Cambria" w:hint="default"/>
            <w:kern w:val="0"/>
            <w:szCs w:val="21"/>
          </w:rPr>
          <w:t xml:space="preserve"> integrity test</w:t>
        </w:r>
      </w:ins>
      <w:ins w:id="166" w:author="张宇" w:date="2015-11-05T14:43:00Z">
        <w:r w:rsidRPr="006F3B09">
          <w:rPr>
            <w:rFonts w:ascii="Cambria" w:hAnsi="Cambria" w:hint="default"/>
            <w:kern w:val="0"/>
            <w:szCs w:val="21"/>
            <w:rPrChange w:id="167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 xml:space="preserve"> PID</w:t>
        </w:r>
      </w:ins>
      <w:ins w:id="168" w:author="张宇" w:date="2015-11-05T16:05:00Z">
        <w:r w:rsidR="006F3B09">
          <w:rPr>
            <w:rFonts w:ascii="Cambria" w:hAnsi="Cambria"/>
            <w:kern w:val="0"/>
            <w:szCs w:val="21"/>
          </w:rPr>
          <w:t xml:space="preserve"> </w:t>
        </w:r>
      </w:ins>
      <w:ins w:id="169" w:author="张宇" w:date="2015-11-05T14:43:00Z">
        <w:r w:rsidRPr="006F3B09">
          <w:rPr>
            <w:rFonts w:ascii="Cambria" w:hAnsi="Cambria" w:hint="default"/>
            <w:kern w:val="0"/>
            <w:szCs w:val="21"/>
            <w:rPrChange w:id="170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>&amp;</w:t>
        </w:r>
      </w:ins>
      <w:ins w:id="171" w:author="张宇" w:date="2015-11-05T16:05:00Z">
        <w:r w:rsidR="006F3B09">
          <w:rPr>
            <w:rFonts w:ascii="Cambria" w:hAnsi="Cambria"/>
            <w:kern w:val="0"/>
            <w:szCs w:val="21"/>
          </w:rPr>
          <w:t xml:space="preserve"> </w:t>
        </w:r>
      </w:ins>
      <w:ins w:id="172" w:author="张宇" w:date="2015-11-05T14:43:00Z">
        <w:r w:rsidRPr="006F3B09">
          <w:rPr>
            <w:rFonts w:ascii="Cambria" w:hAnsi="Cambria" w:hint="default"/>
            <w:kern w:val="0"/>
            <w:szCs w:val="21"/>
            <w:rPrChange w:id="173" w:author="张宇" w:date="2015-11-05T16:04:00Z">
              <w:rPr>
                <w:rFonts w:ascii="宋体" w:hAnsiTheme="minorHAnsi" w:cs="宋体" w:hint="default"/>
                <w:color w:val="000000"/>
                <w:kern w:val="0"/>
                <w:sz w:val="20"/>
              </w:rPr>
            </w:rPrChange>
          </w:rPr>
          <w:t>interlock</w:t>
        </w:r>
      </w:ins>
      <w:ins w:id="174" w:author="张宇" w:date="2015-11-05T14:47:00Z">
        <w:r w:rsidRPr="00532EBF">
          <w:rPr>
            <w:rFonts w:ascii="Cambria" w:hAnsi="Cambria"/>
            <w:kern w:val="0"/>
            <w:szCs w:val="21"/>
          </w:rPr>
          <w:t>;</w:t>
        </w:r>
      </w:ins>
    </w:p>
    <w:p w:rsidR="006F3B09" w:rsidRPr="00A80CCB" w:rsidRDefault="00EC394D" w:rsidP="006F3B09">
      <w:pPr>
        <w:pStyle w:val="a5"/>
        <w:numPr>
          <w:ilvl w:val="0"/>
          <w:numId w:val="2"/>
        </w:numPr>
        <w:spacing w:line="0" w:lineRule="atLeast"/>
        <w:ind w:hangingChars="200"/>
        <w:rPr>
          <w:ins w:id="175" w:author="张宇" w:date="2015-11-05T16:04:00Z"/>
          <w:rFonts w:ascii="Cambria" w:hAnsi="Cambria" w:hint="default"/>
          <w:kern w:val="0"/>
          <w:szCs w:val="21"/>
        </w:rPr>
      </w:pPr>
      <w:ins w:id="176" w:author="张宇" w:date="2015-11-05T14:55:00Z">
        <w:r w:rsidRPr="00532EBF">
          <w:rPr>
            <w:rFonts w:ascii="Cambria" w:hAnsi="Cambria"/>
            <w:kern w:val="0"/>
            <w:szCs w:val="21"/>
          </w:rPr>
          <w:t>Participated</w:t>
        </w:r>
        <w:r w:rsidRPr="00532EBF">
          <w:rPr>
            <w:rFonts w:ascii="Cambria" w:hAnsi="Cambria" w:hint="default"/>
            <w:kern w:val="0"/>
            <w:szCs w:val="21"/>
          </w:rPr>
          <w:t xml:space="preserve"> </w:t>
        </w:r>
      </w:ins>
      <w:ins w:id="177" w:author="张宇" w:date="2015-11-05T16:16:00Z">
        <w:r w:rsidR="004D5843">
          <w:rPr>
            <w:rFonts w:ascii="Cambria" w:hAnsi="Cambria"/>
            <w:kern w:val="0"/>
            <w:szCs w:val="21"/>
          </w:rPr>
          <w:t xml:space="preserve">in </w:t>
        </w:r>
      </w:ins>
      <w:ins w:id="178" w:author="张宇" w:date="2015-11-05T14:55:00Z">
        <w:r w:rsidRPr="00532EBF">
          <w:rPr>
            <w:rFonts w:ascii="Cambria" w:hAnsi="Cambria" w:hint="default"/>
            <w:kern w:val="0"/>
            <w:szCs w:val="21"/>
          </w:rPr>
          <w:t>210 I/</w:t>
        </w:r>
        <w:r w:rsidRPr="00A80CCB">
          <w:rPr>
            <w:rFonts w:ascii="Cambria" w:hAnsi="Cambria" w:hint="default"/>
            <w:kern w:val="0"/>
            <w:szCs w:val="21"/>
          </w:rPr>
          <w:t>O</w:t>
        </w:r>
      </w:ins>
      <w:ins w:id="179" w:author="张宇" w:date="2015-11-05T16:14:00Z">
        <w:r w:rsidR="004D5843">
          <w:rPr>
            <w:rFonts w:ascii="Cambria" w:hAnsi="Cambria"/>
            <w:kern w:val="0"/>
            <w:szCs w:val="21"/>
          </w:rPr>
          <w:t>s</w:t>
        </w:r>
      </w:ins>
      <w:ins w:id="180" w:author="张宇" w:date="2015-11-05T14:55:00Z">
        <w:r w:rsidRPr="00A80CCB">
          <w:rPr>
            <w:rFonts w:ascii="Cambria" w:hAnsi="Cambria" w:hint="default"/>
            <w:kern w:val="0"/>
            <w:szCs w:val="21"/>
          </w:rPr>
          <w:t xml:space="preserve"> simulation and check</w:t>
        </w:r>
      </w:ins>
      <w:ins w:id="181" w:author="张宇" w:date="2015-11-05T16:12:00Z">
        <w:r w:rsidR="004D5843">
          <w:rPr>
            <w:rFonts w:ascii="Cambria" w:hAnsi="Cambria"/>
            <w:kern w:val="0"/>
            <w:szCs w:val="21"/>
          </w:rPr>
          <w:t>s</w:t>
        </w:r>
      </w:ins>
      <w:ins w:id="182" w:author="张宇" w:date="2015-11-05T14:55:00Z">
        <w:r w:rsidRPr="00A80CCB">
          <w:rPr>
            <w:rFonts w:ascii="Cambria" w:hAnsi="Cambria" w:hint="default"/>
            <w:kern w:val="0"/>
            <w:szCs w:val="21"/>
          </w:rPr>
          <w:t>, software configur</w:t>
        </w:r>
      </w:ins>
      <w:ins w:id="183" w:author="张宇" w:date="2015-11-05T16:16:00Z">
        <w:r w:rsidR="004D5843">
          <w:rPr>
            <w:rFonts w:ascii="Cambria" w:hAnsi="Cambria"/>
            <w:kern w:val="0"/>
            <w:szCs w:val="21"/>
          </w:rPr>
          <w:t>ation</w:t>
        </w:r>
      </w:ins>
      <w:ins w:id="184" w:author="张宇" w:date="2015-11-05T14:55:00Z">
        <w:r w:rsidRPr="00A80CCB">
          <w:rPr>
            <w:rFonts w:ascii="Cambria" w:hAnsi="Cambria" w:hint="default"/>
            <w:kern w:val="0"/>
            <w:szCs w:val="21"/>
          </w:rPr>
          <w:t xml:space="preserve"> for </w:t>
        </w:r>
      </w:ins>
      <w:ins w:id="185" w:author="张宇" w:date="2015-11-05T16:12:00Z">
        <w:r w:rsidR="004D5843">
          <w:rPr>
            <w:rFonts w:ascii="Cambria" w:hAnsi="Cambria"/>
            <w:kern w:val="0"/>
            <w:szCs w:val="21"/>
          </w:rPr>
          <w:t>over</w:t>
        </w:r>
      </w:ins>
      <w:ins w:id="186" w:author="张宇" w:date="2015-11-05T14:55:00Z">
        <w:r w:rsidRPr="00A80CCB">
          <w:rPr>
            <w:rFonts w:ascii="Cambria" w:hAnsi="Cambria" w:hint="default"/>
            <w:kern w:val="0"/>
            <w:szCs w:val="21"/>
          </w:rPr>
          <w:t xml:space="preserve"> 100 </w:t>
        </w:r>
        <w:proofErr w:type="gramStart"/>
        <w:r w:rsidRPr="00A80CCB">
          <w:rPr>
            <w:rFonts w:ascii="Cambria" w:hAnsi="Cambria" w:hint="default"/>
            <w:kern w:val="0"/>
            <w:szCs w:val="21"/>
          </w:rPr>
          <w:t>loops ,</w:t>
        </w:r>
        <w:proofErr w:type="gramEnd"/>
        <w:r w:rsidRPr="00A80CCB">
          <w:rPr>
            <w:rFonts w:ascii="Cambria" w:hAnsi="Cambria" w:hint="default"/>
            <w:kern w:val="0"/>
            <w:szCs w:val="21"/>
          </w:rPr>
          <w:t xml:space="preserve"> including </w:t>
        </w:r>
      </w:ins>
      <w:ins w:id="187" w:author="张宇" w:date="2015-11-05T16:12:00Z">
        <w:r w:rsidR="004D5843">
          <w:rPr>
            <w:rFonts w:ascii="Cambria" w:hAnsi="Cambria"/>
            <w:kern w:val="0"/>
            <w:szCs w:val="21"/>
          </w:rPr>
          <w:t xml:space="preserve">multiple </w:t>
        </w:r>
      </w:ins>
      <w:ins w:id="188" w:author="张宇" w:date="2015-11-05T14:55:00Z">
        <w:r w:rsidRPr="00A80CCB">
          <w:rPr>
            <w:rFonts w:ascii="Cambria" w:hAnsi="Cambria" w:hint="default"/>
            <w:kern w:val="0"/>
            <w:szCs w:val="21"/>
          </w:rPr>
          <w:t>complex loop</w:t>
        </w:r>
      </w:ins>
      <w:ins w:id="189" w:author="张宇" w:date="2015-11-05T16:11:00Z">
        <w:r w:rsidR="006F3B09">
          <w:rPr>
            <w:rFonts w:ascii="Cambria" w:hAnsi="Cambria"/>
            <w:kern w:val="0"/>
            <w:szCs w:val="21"/>
          </w:rPr>
          <w:t>s</w:t>
        </w:r>
      </w:ins>
      <w:ins w:id="190" w:author="张宇" w:date="2015-11-05T14:55:00Z">
        <w:r w:rsidRPr="00A80CCB">
          <w:rPr>
            <w:rFonts w:ascii="Cambria" w:hAnsi="Cambria" w:hint="default"/>
            <w:kern w:val="0"/>
            <w:szCs w:val="21"/>
          </w:rPr>
          <w:t>, network and communication test</w:t>
        </w:r>
      </w:ins>
      <w:ins w:id="191" w:author="张宇" w:date="2015-11-05T16:11:00Z">
        <w:r w:rsidR="006F3B09">
          <w:rPr>
            <w:rFonts w:ascii="Cambria" w:hAnsi="Cambria"/>
            <w:kern w:val="0"/>
            <w:szCs w:val="21"/>
          </w:rPr>
          <w:t>s</w:t>
        </w:r>
      </w:ins>
      <w:ins w:id="192" w:author="张宇" w:date="2015-11-05T14:55:00Z">
        <w:r w:rsidRPr="00A80CCB">
          <w:rPr>
            <w:rFonts w:ascii="Cambria" w:hAnsi="Cambria" w:hint="default"/>
            <w:kern w:val="0"/>
            <w:szCs w:val="21"/>
          </w:rPr>
          <w:t xml:space="preserve"> etc.</w:t>
        </w:r>
      </w:ins>
      <w:ins w:id="193" w:author="张宇" w:date="2015-11-05T16:04:00Z">
        <w:r w:rsidR="006F3B09">
          <w:rPr>
            <w:rFonts w:ascii="Cambria" w:hAnsi="Cambria"/>
            <w:kern w:val="0"/>
            <w:szCs w:val="21"/>
          </w:rPr>
          <w:t xml:space="preserve"> </w:t>
        </w:r>
        <w:r w:rsidR="006F3B09" w:rsidRPr="00A80CCB">
          <w:rPr>
            <w:rFonts w:ascii="Cambria" w:hAnsi="Cambria" w:hint="default"/>
            <w:kern w:val="0"/>
            <w:szCs w:val="21"/>
          </w:rPr>
          <w:t xml:space="preserve">in </w:t>
        </w:r>
      </w:ins>
      <w:ins w:id="194" w:author="张宇" w:date="2015-11-05T16:17:00Z">
        <w:r w:rsidR="004D5843">
          <w:rPr>
            <w:rFonts w:ascii="Cambria" w:hAnsi="Cambria"/>
            <w:kern w:val="0"/>
            <w:szCs w:val="21"/>
          </w:rPr>
          <w:t xml:space="preserve">the </w:t>
        </w:r>
      </w:ins>
      <w:ins w:id="195" w:author="张宇" w:date="2015-11-05T16:11:00Z">
        <w:r w:rsidR="006F3B09" w:rsidRPr="00A80CCB">
          <w:rPr>
            <w:rFonts w:ascii="Cambria" w:hAnsi="Cambria" w:hint="default"/>
            <w:kern w:val="0"/>
            <w:szCs w:val="21"/>
          </w:rPr>
          <w:t>refinery</w:t>
        </w:r>
      </w:ins>
      <w:ins w:id="196" w:author="张宇" w:date="2015-11-05T16:04:00Z">
        <w:r w:rsidR="006F3B09" w:rsidRPr="00A80CCB">
          <w:rPr>
            <w:rFonts w:ascii="Cambria" w:hAnsi="Cambria" w:hint="default"/>
            <w:kern w:val="0"/>
            <w:szCs w:val="21"/>
          </w:rPr>
          <w:t xml:space="preserve"> renovation project</w:t>
        </w:r>
      </w:ins>
      <w:ins w:id="197" w:author="张宇" w:date="2015-11-05T16:29:00Z">
        <w:r w:rsidR="00180B44">
          <w:rPr>
            <w:rFonts w:ascii="Cambria" w:hAnsi="Cambria"/>
            <w:kern w:val="0"/>
            <w:szCs w:val="21"/>
          </w:rPr>
          <w:t>.</w:t>
        </w:r>
      </w:ins>
    </w:p>
    <w:p w:rsidR="00EC394D" w:rsidRPr="00532EBF" w:rsidDel="00EC394D" w:rsidRDefault="00EC394D" w:rsidP="00EC394D">
      <w:pPr>
        <w:pStyle w:val="a5"/>
        <w:numPr>
          <w:ilvl w:val="0"/>
          <w:numId w:val="2"/>
        </w:numPr>
        <w:spacing w:line="0" w:lineRule="atLeast"/>
        <w:ind w:hangingChars="200"/>
        <w:rPr>
          <w:del w:id="198" w:author="张宇" w:date="2015-11-05T14:55:00Z"/>
          <w:rFonts w:ascii="Cambria" w:hAnsi="Cambria" w:hint="default"/>
          <w:kern w:val="0"/>
          <w:szCs w:val="21"/>
          <w:rPrChange w:id="199" w:author="张宇" w:date="2015-11-05T14:51:00Z">
            <w:rPr>
              <w:del w:id="200" w:author="张宇" w:date="2015-11-05T14:55:00Z"/>
              <w:rFonts w:asciiTheme="majorHAnsi" w:hAnsiTheme="majorHAnsi" w:hint="default"/>
              <w:szCs w:val="21"/>
            </w:rPr>
          </w:rPrChange>
        </w:rPr>
      </w:pPr>
    </w:p>
    <w:p w:rsidR="002309DB" w:rsidRPr="00A80CCB" w:rsidDel="00EC394D" w:rsidRDefault="002309DB" w:rsidP="00A80CCB">
      <w:pPr>
        <w:pStyle w:val="a5"/>
        <w:numPr>
          <w:ilvl w:val="1"/>
          <w:numId w:val="2"/>
        </w:numPr>
        <w:spacing w:line="0" w:lineRule="atLeast"/>
        <w:ind w:left="400" w:firstLineChars="0" w:hanging="400"/>
        <w:rPr>
          <w:del w:id="201" w:author="张宇" w:date="2015-11-05T14:55:00Z"/>
          <w:rFonts w:ascii="Cambria" w:hAnsi="Cambria" w:hint="default"/>
          <w:kern w:val="0"/>
          <w:szCs w:val="21"/>
        </w:rPr>
        <w:pPrChange w:id="202" w:author="张宇" w:date="2015-11-05T14:48:00Z">
          <w:pPr>
            <w:pStyle w:val="a5"/>
            <w:numPr>
              <w:numId w:val="2"/>
            </w:numPr>
            <w:spacing w:line="0" w:lineRule="atLeast"/>
            <w:ind w:left="420" w:hangingChars="200" w:hanging="420"/>
          </w:pPr>
        </w:pPrChange>
      </w:pPr>
    </w:p>
    <w:p w:rsidR="00E75CA7" w:rsidRPr="00E75CA7" w:rsidRDefault="00E75CA7" w:rsidP="00E75CA7">
      <w:pPr>
        <w:rPr>
          <w:rFonts w:ascii="Arial" w:eastAsiaTheme="minorEastAsia" w:hAnsi="Arial" w:cs="Arial" w:hint="default"/>
          <w:b/>
          <w:bCs/>
          <w:sz w:val="24"/>
          <w:szCs w:val="24"/>
        </w:rPr>
      </w:pPr>
      <w:r>
        <w:rPr>
          <w:rFonts w:ascii="Cambria" w:hAnsi="Cambria"/>
          <w:b/>
          <w:w w:val="99"/>
          <w:kern w:val="0"/>
          <w:position w:val="-1"/>
          <w:sz w:val="28"/>
          <w:szCs w:val="28"/>
          <w:u w:val="thick"/>
        </w:rPr>
        <w:t xml:space="preserve">HONORS &amp; AWARDS                                                  </w:t>
      </w:r>
      <w:r w:rsidR="00F576B3" w:rsidRPr="00FA3E7C">
        <w:rPr>
          <w:rFonts w:ascii="Cambria" w:eastAsia="Times New Roman" w:hAnsi="Cambria" w:hint="default"/>
          <w:b/>
          <w:kern w:val="0"/>
          <w:position w:val="-1"/>
          <w:sz w:val="28"/>
          <w:szCs w:val="28"/>
          <w:u w:val="thick"/>
        </w:rPr>
        <w:tab/>
      </w:r>
      <w:r>
        <w:rPr>
          <w:rFonts w:ascii="Cambria" w:eastAsiaTheme="minorEastAsia" w:hAnsi="Cambria"/>
          <w:b/>
          <w:kern w:val="0"/>
          <w:position w:val="-1"/>
          <w:sz w:val="28"/>
          <w:szCs w:val="28"/>
          <w:u w:val="thick"/>
        </w:rPr>
        <w:t xml:space="preserve">     </w:t>
      </w:r>
      <w:ins w:id="203" w:author="张宇" w:date="2015-11-05T14:51:00Z">
        <w:r w:rsidR="001B7CD4">
          <w:rPr>
            <w:rFonts w:ascii="Cambria" w:eastAsiaTheme="minorEastAsia" w:hAnsi="Cambria"/>
            <w:b/>
            <w:kern w:val="0"/>
            <w:position w:val="-1"/>
            <w:sz w:val="28"/>
            <w:szCs w:val="28"/>
            <w:u w:val="thick"/>
          </w:rPr>
          <w:t xml:space="preserve">  </w:t>
        </w:r>
      </w:ins>
      <w:del w:id="204" w:author="张宇" w:date="2015-11-05T14:51:00Z">
        <w:r w:rsidDel="001B7CD4">
          <w:rPr>
            <w:rFonts w:ascii="Cambria" w:eastAsiaTheme="minorEastAsia" w:hAnsi="Cambria"/>
            <w:b/>
            <w:kern w:val="0"/>
            <w:position w:val="-1"/>
            <w:sz w:val="28"/>
            <w:szCs w:val="28"/>
            <w:u w:val="thick"/>
          </w:rPr>
          <w:delText xml:space="preserve"> </w:delText>
        </w:r>
      </w:del>
      <w:r>
        <w:rPr>
          <w:rFonts w:ascii="Cambria" w:eastAsiaTheme="minorEastAsia" w:hAnsi="Cambria"/>
          <w:b/>
          <w:kern w:val="0"/>
          <w:position w:val="-1"/>
          <w:sz w:val="28"/>
          <w:szCs w:val="28"/>
          <w:u w:val="thick"/>
        </w:rPr>
        <w:t xml:space="preserve"> </w:t>
      </w:r>
    </w:p>
    <w:p w:rsidR="00E75CA7" w:rsidRPr="00E75CA7" w:rsidRDefault="00E75CA7" w:rsidP="00E75CA7">
      <w:pPr>
        <w:rPr>
          <w:rFonts w:asciiTheme="majorHAnsi" w:hAnsiTheme="majorHAnsi" w:hint="default"/>
          <w:b/>
          <w:szCs w:val="21"/>
        </w:rPr>
      </w:pPr>
      <w:r w:rsidRPr="00E75CA7">
        <w:rPr>
          <w:rFonts w:asciiTheme="majorHAnsi" w:hAnsiTheme="majorHAnsi"/>
          <w:b/>
          <w:szCs w:val="21"/>
        </w:rPr>
        <w:t>Honorable</w:t>
      </w:r>
      <w:r>
        <w:rPr>
          <w:rFonts w:asciiTheme="majorHAnsi" w:hAnsiTheme="majorHAnsi"/>
          <w:b/>
          <w:szCs w:val="21"/>
        </w:rPr>
        <w:t xml:space="preserve"> </w:t>
      </w:r>
      <w:r w:rsidRPr="00E75CA7">
        <w:rPr>
          <w:rFonts w:asciiTheme="majorHAnsi" w:hAnsiTheme="majorHAnsi"/>
          <w:b/>
          <w:szCs w:val="21"/>
        </w:rPr>
        <w:t>Mention, Mathematical Contest In Modeling</w:t>
      </w:r>
      <w:ins w:id="205" w:author="张宇" w:date="2015-11-05T10:16:00Z">
        <w:r w:rsidR="00804B83">
          <w:rPr>
            <w:rFonts w:asciiTheme="majorHAnsi" w:hAnsiTheme="majorHAnsi"/>
            <w:b/>
            <w:szCs w:val="21"/>
          </w:rPr>
          <w:t xml:space="preserve"> </w:t>
        </w:r>
      </w:ins>
      <w:r w:rsidRPr="00E75CA7">
        <w:rPr>
          <w:rFonts w:asciiTheme="majorHAnsi" w:hAnsiTheme="majorHAnsi"/>
          <w:b/>
          <w:szCs w:val="21"/>
        </w:rPr>
        <w:t>(MCM</w:t>
      </w:r>
      <w:proofErr w:type="gramStart"/>
      <w:r w:rsidRPr="00E75CA7">
        <w:rPr>
          <w:rFonts w:asciiTheme="majorHAnsi" w:hAnsiTheme="majorHAnsi"/>
          <w:b/>
          <w:szCs w:val="21"/>
        </w:rPr>
        <w:t>,USA</w:t>
      </w:r>
      <w:proofErr w:type="gramEnd"/>
      <w:r w:rsidRPr="00E75CA7">
        <w:rPr>
          <w:rFonts w:asciiTheme="majorHAnsi" w:hAnsiTheme="majorHAnsi"/>
          <w:b/>
          <w:szCs w:val="21"/>
        </w:rPr>
        <w:t xml:space="preserve">)     </w:t>
      </w:r>
      <w:r>
        <w:rPr>
          <w:rFonts w:asciiTheme="majorHAnsi" w:hAnsiTheme="majorHAnsi"/>
          <w:b/>
          <w:szCs w:val="21"/>
        </w:rPr>
        <w:t xml:space="preserve">        </w:t>
      </w:r>
      <w:r w:rsidRPr="00E75CA7">
        <w:rPr>
          <w:rFonts w:asciiTheme="majorHAnsi" w:hAnsiTheme="majorHAnsi"/>
          <w:b/>
          <w:szCs w:val="21"/>
        </w:rPr>
        <w:t>2014</w:t>
      </w:r>
    </w:p>
    <w:p w:rsidR="00F576B3" w:rsidRPr="00E75CA7" w:rsidRDefault="00E75CA7" w:rsidP="00AC49A8">
      <w:pPr>
        <w:spacing w:beforeLines="50" w:line="0" w:lineRule="atLeast"/>
        <w:rPr>
          <w:rFonts w:ascii="Cambria" w:eastAsiaTheme="minorEastAsia" w:hAnsi="Cambria" w:hint="default"/>
          <w:b/>
          <w:kern w:val="0"/>
          <w:position w:val="-1"/>
          <w:sz w:val="28"/>
          <w:szCs w:val="28"/>
          <w:u w:val="thick"/>
        </w:rPr>
      </w:pPr>
      <w:r w:rsidRPr="00E75CA7">
        <w:rPr>
          <w:rFonts w:asciiTheme="majorHAnsi" w:hAnsiTheme="majorHAnsi"/>
          <w:b/>
          <w:szCs w:val="21"/>
        </w:rPr>
        <w:t xml:space="preserve">Freshman Scholarship, Joint Institute, Shanghai </w:t>
      </w:r>
      <w:proofErr w:type="spellStart"/>
      <w:r w:rsidRPr="00E75CA7">
        <w:rPr>
          <w:rFonts w:asciiTheme="majorHAnsi" w:hAnsiTheme="majorHAnsi"/>
          <w:b/>
          <w:szCs w:val="21"/>
        </w:rPr>
        <w:t>Jiaotong</w:t>
      </w:r>
      <w:proofErr w:type="spellEnd"/>
      <w:r w:rsidRPr="00E75CA7">
        <w:rPr>
          <w:rFonts w:asciiTheme="majorHAnsi" w:hAnsiTheme="majorHAnsi"/>
          <w:b/>
          <w:szCs w:val="21"/>
        </w:rPr>
        <w:t xml:space="preserve"> University    </w:t>
      </w:r>
      <w:r>
        <w:rPr>
          <w:rFonts w:ascii="Arial" w:hAnsi="Arial" w:cs="Arial"/>
          <w:sz w:val="24"/>
          <w:szCs w:val="24"/>
        </w:rPr>
        <w:t xml:space="preserve">    </w:t>
      </w:r>
      <w:ins w:id="206" w:author="张宇" w:date="2015-11-05T16:30:00Z">
        <w:r w:rsidR="00C971CC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 xml:space="preserve">  </w:t>
      </w:r>
      <w:r w:rsidRPr="00E75CA7">
        <w:rPr>
          <w:rFonts w:asciiTheme="majorHAnsi" w:hAnsiTheme="majorHAnsi"/>
          <w:b/>
          <w:szCs w:val="21"/>
        </w:rPr>
        <w:t xml:space="preserve"> 2012</w:t>
      </w:r>
    </w:p>
    <w:p w:rsidR="00091618" w:rsidRPr="001B7CD4" w:rsidRDefault="00091618" w:rsidP="001B7CD4">
      <w:pPr>
        <w:tabs>
          <w:tab w:val="left" w:pos="10556"/>
        </w:tabs>
        <w:autoSpaceDE w:val="0"/>
        <w:autoSpaceDN w:val="0"/>
        <w:spacing w:beforeLines="50" w:line="0" w:lineRule="atLeast"/>
        <w:ind w:leftChars="-1" w:left="-2" w:right="-23"/>
        <w:jc w:val="left"/>
        <w:rPr>
          <w:rFonts w:ascii="Cambria" w:eastAsiaTheme="minorEastAsia" w:hAnsi="Cambria"/>
          <w:kern w:val="0"/>
          <w:sz w:val="28"/>
          <w:szCs w:val="28"/>
          <w:rPrChange w:id="207" w:author="张宇" w:date="2015-11-05T14:51:00Z">
            <w:rPr>
              <w:rFonts w:ascii="Cambria" w:hAnsi="Cambria" w:hint="default"/>
              <w:kern w:val="0"/>
              <w:sz w:val="28"/>
              <w:szCs w:val="28"/>
            </w:rPr>
          </w:rPrChange>
        </w:rPr>
        <w:pPrChange w:id="208" w:author="张宇" w:date="2015-11-05T14:51:00Z">
          <w:pPr>
            <w:tabs>
              <w:tab w:val="left" w:pos="11100"/>
            </w:tabs>
            <w:autoSpaceDE w:val="0"/>
            <w:autoSpaceDN w:val="0"/>
            <w:spacing w:beforeLines="50" w:line="0" w:lineRule="atLeast"/>
            <w:ind w:leftChars="-1" w:left="-2" w:right="-23"/>
            <w:jc w:val="left"/>
          </w:pPr>
        </w:pPrChange>
      </w:pP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ADDIT</w:t>
      </w:r>
      <w:r w:rsidRPr="00FA3E7C">
        <w:rPr>
          <w:rFonts w:ascii="Cambria" w:hAnsi="Cambria" w:hint="default"/>
          <w:b/>
          <w:spacing w:val="2"/>
          <w:w w:val="99"/>
          <w:kern w:val="0"/>
          <w:position w:val="-1"/>
          <w:sz w:val="28"/>
          <w:szCs w:val="28"/>
          <w:u w:val="thick"/>
        </w:rPr>
        <w:t>I</w:t>
      </w:r>
      <w:r w:rsidRPr="00FA3E7C">
        <w:rPr>
          <w:rFonts w:ascii="Cambria" w:hAnsi="Cambria" w:hint="default"/>
          <w:b/>
          <w:w w:val="99"/>
          <w:kern w:val="0"/>
          <w:position w:val="-1"/>
          <w:sz w:val="28"/>
          <w:szCs w:val="28"/>
          <w:u w:val="thick"/>
        </w:rPr>
        <w:t>ONAL</w:t>
      </w:r>
      <w:r w:rsidRPr="00FA3E7C">
        <w:rPr>
          <w:rFonts w:ascii="Cambria" w:eastAsia="Times New Roman" w:hAnsi="Cambria" w:hint="default"/>
          <w:b/>
          <w:kern w:val="0"/>
          <w:position w:val="-1"/>
          <w:sz w:val="28"/>
          <w:szCs w:val="28"/>
          <w:u w:val="thick"/>
        </w:rPr>
        <w:tab/>
      </w:r>
    </w:p>
    <w:p w:rsidR="009C1072" w:rsidRPr="005D5147" w:rsidRDefault="00882698" w:rsidP="008F4D2A">
      <w:pPr>
        <w:spacing w:line="0" w:lineRule="atLeast"/>
        <w:rPr>
          <w:ins w:id="209" w:author="张宇" w:date="2015-11-05T16:21:00Z"/>
          <w:rFonts w:asciiTheme="majorHAnsi" w:eastAsiaTheme="minorEastAsia" w:hAnsiTheme="majorHAnsi" w:hint="default"/>
          <w:szCs w:val="21"/>
        </w:rPr>
        <w:pPrChange w:id="210" w:author="张宇" w:date="2015-11-05T16:23:00Z">
          <w:pPr/>
        </w:pPrChange>
      </w:pPr>
      <w:r w:rsidRPr="008F4D2A">
        <w:rPr>
          <w:rFonts w:asciiTheme="majorHAnsi" w:eastAsiaTheme="minorEastAsia" w:hAnsiTheme="majorHAnsi" w:hint="default"/>
          <w:szCs w:val="21"/>
          <w:rPrChange w:id="211" w:author="张宇" w:date="2015-11-05T16:23:00Z">
            <w:rPr>
              <w:rFonts w:asciiTheme="majorHAnsi" w:eastAsiaTheme="minorEastAsia" w:hAnsiTheme="majorHAnsi" w:hint="default"/>
              <w:szCs w:val="21"/>
              <w:highlight w:val="yellow"/>
            </w:rPr>
          </w:rPrChange>
        </w:rPr>
        <w:t>C</w:t>
      </w:r>
      <w:r w:rsidR="00CD3D8D" w:rsidRPr="008F4D2A">
        <w:rPr>
          <w:rFonts w:asciiTheme="majorHAnsi" w:eastAsiaTheme="minorEastAsia" w:hAnsiTheme="majorHAnsi"/>
          <w:szCs w:val="21"/>
          <w:rPrChange w:id="212" w:author="张宇" w:date="2015-11-05T16:23:00Z">
            <w:rPr>
              <w:rFonts w:asciiTheme="majorHAnsi" w:eastAsiaTheme="minorEastAsia" w:hAnsiTheme="majorHAnsi"/>
              <w:szCs w:val="21"/>
              <w:highlight w:val="yellow"/>
            </w:rPr>
          </w:rPrChange>
        </w:rPr>
        <w:t>omputer skills</w:t>
      </w:r>
      <w:r w:rsidRPr="008F4D2A">
        <w:rPr>
          <w:rFonts w:asciiTheme="majorHAnsi" w:eastAsiaTheme="minorEastAsia" w:hAnsiTheme="majorHAnsi" w:hint="default"/>
          <w:szCs w:val="21"/>
          <w:rPrChange w:id="213" w:author="张宇" w:date="2015-11-05T16:23:00Z">
            <w:rPr>
              <w:rFonts w:asciiTheme="majorHAnsi" w:eastAsiaTheme="minorEastAsia" w:hAnsiTheme="majorHAnsi" w:hint="default"/>
              <w:szCs w:val="21"/>
              <w:highlight w:val="yellow"/>
            </w:rPr>
          </w:rPrChange>
        </w:rPr>
        <w:t>:</w:t>
      </w:r>
      <w:ins w:id="214" w:author="张宇" w:date="2015-11-05T16:22:00Z">
        <w:r w:rsidR="008F4D2A" w:rsidRPr="008F4D2A">
          <w:rPr>
            <w:rFonts w:asciiTheme="majorHAnsi" w:eastAsiaTheme="minorEastAsia" w:hAnsiTheme="majorHAnsi"/>
            <w:szCs w:val="21"/>
            <w:rPrChange w:id="215" w:author="张宇" w:date="2015-11-05T16:23:00Z">
              <w:rPr>
                <w:rFonts w:asciiTheme="majorHAnsi" w:eastAsiaTheme="minorEastAsia" w:hAnsiTheme="majorHAnsi"/>
                <w:szCs w:val="21"/>
                <w:highlight w:val="yellow"/>
              </w:rPr>
            </w:rPrChange>
          </w:rPr>
          <w:t xml:space="preserve"> C, C++,</w:t>
        </w:r>
      </w:ins>
      <w:ins w:id="216" w:author="张宇" w:date="2015-11-05T16:30:00Z">
        <w:r w:rsidR="00180B44">
          <w:rPr>
            <w:rFonts w:asciiTheme="majorHAnsi" w:eastAsiaTheme="minorEastAsia" w:hAnsiTheme="majorHAnsi"/>
            <w:szCs w:val="21"/>
          </w:rPr>
          <w:t xml:space="preserve"> </w:t>
        </w:r>
      </w:ins>
      <w:r w:rsidRPr="008F4D2A">
        <w:rPr>
          <w:rFonts w:asciiTheme="majorHAnsi" w:eastAsiaTheme="minorEastAsia" w:hAnsiTheme="majorHAnsi"/>
          <w:szCs w:val="21"/>
          <w:rPrChange w:id="217" w:author="张宇" w:date="2015-11-05T16:23:00Z">
            <w:rPr>
              <w:rFonts w:asciiTheme="majorHAnsi" w:eastAsiaTheme="minorEastAsia" w:hAnsiTheme="majorHAnsi"/>
              <w:szCs w:val="21"/>
              <w:highlight w:val="yellow"/>
            </w:rPr>
          </w:rPrChange>
        </w:rPr>
        <w:t>AutoCAD</w:t>
      </w:r>
      <w:r w:rsidR="004D15B5" w:rsidRPr="008F4D2A">
        <w:rPr>
          <w:rFonts w:asciiTheme="majorHAnsi" w:eastAsiaTheme="minorEastAsia" w:hAnsiTheme="majorHAnsi"/>
          <w:szCs w:val="21"/>
          <w:rPrChange w:id="218" w:author="张宇" w:date="2015-11-05T16:23:00Z">
            <w:rPr>
              <w:rFonts w:asciiTheme="majorHAnsi" w:eastAsiaTheme="minorEastAsia" w:hAnsiTheme="majorHAnsi"/>
              <w:szCs w:val="21"/>
              <w:highlight w:val="yellow"/>
            </w:rPr>
          </w:rPrChange>
        </w:rPr>
        <w:t xml:space="preserve">, </w:t>
      </w:r>
      <w:proofErr w:type="spellStart"/>
      <w:r w:rsidR="004D15B5" w:rsidRPr="008F4D2A">
        <w:rPr>
          <w:rFonts w:asciiTheme="majorHAnsi" w:eastAsiaTheme="minorEastAsia" w:hAnsiTheme="majorHAnsi"/>
          <w:szCs w:val="21"/>
          <w:rPrChange w:id="219" w:author="张宇" w:date="2015-11-05T16:23:00Z">
            <w:rPr>
              <w:rFonts w:asciiTheme="majorHAnsi" w:eastAsiaTheme="minorEastAsia" w:hAnsiTheme="majorHAnsi"/>
              <w:szCs w:val="21"/>
              <w:highlight w:val="yellow"/>
            </w:rPr>
          </w:rPrChange>
        </w:rPr>
        <w:t>Soliworks</w:t>
      </w:r>
      <w:proofErr w:type="spellEnd"/>
      <w:r w:rsidR="004D15B5" w:rsidRPr="008F4D2A">
        <w:rPr>
          <w:rFonts w:asciiTheme="majorHAnsi" w:eastAsiaTheme="minorEastAsia" w:hAnsiTheme="majorHAnsi"/>
          <w:szCs w:val="21"/>
          <w:rPrChange w:id="220" w:author="张宇" w:date="2015-11-05T16:23:00Z">
            <w:rPr>
              <w:rFonts w:asciiTheme="majorHAnsi" w:eastAsiaTheme="minorEastAsia" w:hAnsiTheme="majorHAnsi"/>
              <w:szCs w:val="21"/>
              <w:highlight w:val="yellow"/>
            </w:rPr>
          </w:rPrChange>
        </w:rPr>
        <w:t>,</w:t>
      </w:r>
      <w:ins w:id="221" w:author="张宇" w:date="2015-11-05T16:20:00Z">
        <w:r w:rsidR="009C1072" w:rsidRPr="009C1072">
          <w:rPr>
            <w:rFonts w:asciiTheme="majorHAnsi" w:eastAsiaTheme="minorEastAsia" w:hAnsiTheme="majorHAnsi"/>
            <w:szCs w:val="21"/>
          </w:rPr>
          <w:t xml:space="preserve"> </w:t>
        </w:r>
        <w:r w:rsidR="009C1072" w:rsidRPr="005D5147">
          <w:rPr>
            <w:rFonts w:asciiTheme="majorHAnsi" w:eastAsiaTheme="minorEastAsia" w:hAnsiTheme="majorHAnsi"/>
            <w:szCs w:val="21"/>
          </w:rPr>
          <w:t>Pro/Engineer</w:t>
        </w:r>
        <w:r w:rsidR="009C1072" w:rsidRPr="005D5147">
          <w:rPr>
            <w:rFonts w:asciiTheme="majorHAnsi" w:eastAsiaTheme="minorEastAsia" w:hAnsiTheme="majorHAnsi" w:hint="default"/>
            <w:szCs w:val="21"/>
          </w:rPr>
          <w:t xml:space="preserve">, </w:t>
        </w:r>
        <w:proofErr w:type="spellStart"/>
        <w:r w:rsidR="009C1072" w:rsidRPr="005D5147">
          <w:rPr>
            <w:rFonts w:asciiTheme="majorHAnsi" w:eastAsiaTheme="minorEastAsia" w:hAnsiTheme="majorHAnsi"/>
            <w:szCs w:val="21"/>
          </w:rPr>
          <w:t>Unigraphics</w:t>
        </w:r>
        <w:proofErr w:type="spellEnd"/>
        <w:r w:rsidR="009C1072" w:rsidRPr="005D5147">
          <w:rPr>
            <w:rFonts w:asciiTheme="majorHAnsi" w:eastAsiaTheme="minorEastAsia" w:hAnsiTheme="majorHAnsi"/>
            <w:szCs w:val="21"/>
          </w:rPr>
          <w:t xml:space="preserve"> NX</w:t>
        </w:r>
        <w:r w:rsidR="009C1072" w:rsidRPr="005D5147">
          <w:rPr>
            <w:rFonts w:asciiTheme="majorHAnsi" w:eastAsiaTheme="minorEastAsia" w:hAnsiTheme="majorHAnsi" w:hint="default"/>
            <w:szCs w:val="21"/>
          </w:rPr>
          <w:t>, Autodesk</w:t>
        </w:r>
        <w:r w:rsidR="009C1072">
          <w:rPr>
            <w:rFonts w:asciiTheme="majorHAnsi" w:eastAsiaTheme="minorEastAsia" w:hAnsiTheme="majorHAnsi"/>
            <w:szCs w:val="21"/>
          </w:rPr>
          <w:t>,</w:t>
        </w:r>
        <w:r w:rsidR="009C1072" w:rsidRPr="009C1072">
          <w:rPr>
            <w:rFonts w:asciiTheme="majorHAnsi" w:eastAsiaTheme="minorEastAsia" w:hAnsiTheme="majorHAnsi" w:hint="default"/>
            <w:szCs w:val="21"/>
          </w:rPr>
          <w:t xml:space="preserve"> </w:t>
        </w:r>
        <w:proofErr w:type="spellStart"/>
        <w:r w:rsidR="009C1072" w:rsidRPr="005D5147">
          <w:rPr>
            <w:rFonts w:asciiTheme="majorHAnsi" w:eastAsiaTheme="minorEastAsia" w:hAnsiTheme="majorHAnsi" w:hint="default"/>
            <w:szCs w:val="21"/>
          </w:rPr>
          <w:t>Matlab</w:t>
        </w:r>
        <w:proofErr w:type="spellEnd"/>
        <w:r w:rsidR="009C1072" w:rsidRPr="005D5147">
          <w:rPr>
            <w:rFonts w:asciiTheme="majorHAnsi" w:eastAsiaTheme="minorEastAsia" w:hAnsiTheme="majorHAnsi" w:hint="default"/>
            <w:szCs w:val="21"/>
          </w:rPr>
          <w:t xml:space="preserve">, </w:t>
        </w:r>
        <w:proofErr w:type="spellStart"/>
        <w:r w:rsidR="009C1072" w:rsidRPr="005D5147">
          <w:rPr>
            <w:rFonts w:asciiTheme="majorHAnsi" w:eastAsiaTheme="minorEastAsia" w:hAnsiTheme="majorHAnsi" w:hint="default"/>
            <w:szCs w:val="21"/>
          </w:rPr>
          <w:t>Mathematica</w:t>
        </w:r>
        <w:proofErr w:type="spellEnd"/>
        <w:r w:rsidR="009C1072" w:rsidRPr="005D5147">
          <w:rPr>
            <w:rFonts w:asciiTheme="majorHAnsi" w:eastAsiaTheme="minorEastAsia" w:hAnsiTheme="majorHAnsi" w:hint="default"/>
            <w:szCs w:val="21"/>
          </w:rPr>
          <w:t xml:space="preserve">, </w:t>
        </w:r>
        <w:proofErr w:type="spellStart"/>
        <w:r w:rsidR="009C1072" w:rsidRPr="005D5147">
          <w:rPr>
            <w:rFonts w:asciiTheme="majorHAnsi" w:eastAsiaTheme="minorEastAsia" w:hAnsiTheme="majorHAnsi" w:hint="default"/>
            <w:szCs w:val="21"/>
          </w:rPr>
          <w:t>OriginLab</w:t>
        </w:r>
        <w:proofErr w:type="spellEnd"/>
        <w:r w:rsidR="009C1072" w:rsidRPr="005D5147">
          <w:rPr>
            <w:rFonts w:asciiTheme="majorHAnsi" w:eastAsiaTheme="minorEastAsia" w:hAnsiTheme="majorHAnsi" w:hint="default"/>
            <w:szCs w:val="21"/>
          </w:rPr>
          <w:t xml:space="preserve">, </w:t>
        </w:r>
      </w:ins>
      <w:ins w:id="222" w:author="张宇" w:date="2015-11-05T16:21:00Z">
        <w:r w:rsidR="009C1072" w:rsidRPr="008F4D2A">
          <w:rPr>
            <w:rFonts w:asciiTheme="majorHAnsi" w:eastAsiaTheme="minorEastAsia" w:hAnsiTheme="majorHAnsi" w:hint="default"/>
            <w:szCs w:val="21"/>
            <w:rPrChange w:id="223" w:author="张宇" w:date="2015-11-05T16:23:00Z">
              <w:rPr>
                <w:rFonts w:ascii="Arial" w:hAnsi="Arial" w:cs="Arial" w:hint="default"/>
                <w:color w:val="333333"/>
                <w:szCs w:val="21"/>
                <w:shd w:val="clear" w:color="auto" w:fill="FBFCFE"/>
              </w:rPr>
            </w:rPrChange>
          </w:rPr>
          <w:t xml:space="preserve">Fluent, </w:t>
        </w:r>
        <w:proofErr w:type="spellStart"/>
        <w:r w:rsidR="009C1072" w:rsidRPr="008F4D2A">
          <w:rPr>
            <w:rFonts w:asciiTheme="majorHAnsi" w:eastAsiaTheme="minorEastAsia" w:hAnsiTheme="majorHAnsi" w:hint="default"/>
            <w:szCs w:val="21"/>
            <w:rPrChange w:id="224" w:author="张宇" w:date="2015-11-05T16:23:00Z">
              <w:rPr>
                <w:rFonts w:ascii="Arial" w:hAnsi="Arial" w:cs="Arial" w:hint="default"/>
                <w:color w:val="333333"/>
                <w:szCs w:val="21"/>
                <w:shd w:val="clear" w:color="auto" w:fill="FBFCFE"/>
              </w:rPr>
            </w:rPrChange>
          </w:rPr>
          <w:t>Ansys</w:t>
        </w:r>
        <w:proofErr w:type="spellEnd"/>
        <w:r w:rsidR="009C1072" w:rsidRPr="008F4D2A">
          <w:rPr>
            <w:rFonts w:asciiTheme="majorHAnsi" w:eastAsiaTheme="minorEastAsia" w:hAnsiTheme="majorHAnsi"/>
            <w:szCs w:val="21"/>
            <w:rPrChange w:id="225" w:author="张宇" w:date="2015-11-05T16:23:00Z"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rPrChange>
          </w:rPr>
          <w:t>,</w:t>
        </w:r>
      </w:ins>
      <w:ins w:id="226" w:author="张宇" w:date="2015-11-05T16:20:00Z">
        <w:r w:rsidR="009C1072">
          <w:rPr>
            <w:rFonts w:asciiTheme="majorHAnsi" w:eastAsiaTheme="minorEastAsia" w:hAnsiTheme="majorHAnsi"/>
            <w:szCs w:val="21"/>
          </w:rPr>
          <w:t xml:space="preserve"> </w:t>
        </w:r>
      </w:ins>
      <w:ins w:id="227" w:author="张宇" w:date="2015-11-05T16:21:00Z">
        <w:r w:rsidR="009C1072" w:rsidRPr="005D5147">
          <w:rPr>
            <w:rFonts w:asciiTheme="majorHAnsi" w:eastAsiaTheme="minorEastAsia" w:hAnsiTheme="majorHAnsi"/>
            <w:szCs w:val="21"/>
          </w:rPr>
          <w:t>Latex</w:t>
        </w:r>
        <w:r w:rsidR="009C1072">
          <w:rPr>
            <w:rFonts w:asciiTheme="majorHAnsi" w:eastAsiaTheme="minorEastAsia" w:hAnsiTheme="majorHAnsi"/>
            <w:szCs w:val="21"/>
          </w:rPr>
          <w:t>,</w:t>
        </w:r>
        <w:r w:rsidR="009C1072" w:rsidRPr="005D5147">
          <w:rPr>
            <w:rFonts w:asciiTheme="majorHAnsi" w:eastAsiaTheme="minorEastAsia" w:hAnsiTheme="majorHAnsi"/>
            <w:szCs w:val="21"/>
          </w:rPr>
          <w:t xml:space="preserve"> Endnote</w:t>
        </w:r>
      </w:ins>
      <w:ins w:id="228" w:author="张宇" w:date="2015-11-05T16:22:00Z">
        <w:r w:rsidR="008F4D2A">
          <w:rPr>
            <w:rFonts w:asciiTheme="majorHAnsi" w:eastAsiaTheme="minorEastAsia" w:hAnsiTheme="majorHAnsi"/>
            <w:szCs w:val="21"/>
          </w:rPr>
          <w:t>,</w:t>
        </w:r>
      </w:ins>
      <w:ins w:id="229" w:author="张宇" w:date="2015-11-05T16:23:00Z">
        <w:r w:rsidR="008F4D2A" w:rsidRPr="008F4D2A">
          <w:rPr>
            <w:rFonts w:asciiTheme="majorHAnsi" w:eastAsiaTheme="minorEastAsia" w:hAnsiTheme="majorHAnsi"/>
            <w:szCs w:val="21"/>
            <w:rPrChange w:id="230" w:author="张宇" w:date="2015-11-05T16:23:00Z">
              <w:rPr>
                <w:rFonts w:asciiTheme="majorHAnsi" w:eastAsiaTheme="minorEastAsia" w:hAnsiTheme="majorHAnsi"/>
                <w:szCs w:val="21"/>
                <w:highlight w:val="yellow"/>
              </w:rPr>
            </w:rPrChange>
          </w:rPr>
          <w:t xml:space="preserve"> Microsoft </w:t>
        </w:r>
        <w:r w:rsidR="008F4D2A" w:rsidRPr="008F4D2A">
          <w:rPr>
            <w:rFonts w:asciiTheme="majorHAnsi" w:eastAsiaTheme="minorEastAsia" w:hAnsiTheme="majorHAnsi" w:hint="default"/>
            <w:szCs w:val="21"/>
            <w:rPrChange w:id="231" w:author="张宇" w:date="2015-11-05T16:23:00Z">
              <w:rPr>
                <w:rFonts w:asciiTheme="majorHAnsi" w:eastAsiaTheme="minorEastAsia" w:hAnsiTheme="majorHAnsi" w:hint="default"/>
                <w:szCs w:val="21"/>
                <w:highlight w:val="yellow"/>
              </w:rPr>
            </w:rPrChange>
          </w:rPr>
          <w:t>O</w:t>
        </w:r>
        <w:r w:rsidR="008F4D2A" w:rsidRPr="008F4D2A">
          <w:rPr>
            <w:rFonts w:asciiTheme="majorHAnsi" w:eastAsiaTheme="minorEastAsia" w:hAnsiTheme="majorHAnsi"/>
            <w:szCs w:val="21"/>
            <w:rPrChange w:id="232" w:author="张宇" w:date="2015-11-05T16:23:00Z">
              <w:rPr>
                <w:rFonts w:asciiTheme="majorHAnsi" w:eastAsiaTheme="minorEastAsia" w:hAnsiTheme="majorHAnsi"/>
                <w:szCs w:val="21"/>
                <w:highlight w:val="yellow"/>
              </w:rPr>
            </w:rPrChange>
          </w:rPr>
          <w:t>ffice, etc.</w:t>
        </w:r>
      </w:ins>
    </w:p>
    <w:p w:rsidR="00882698" w:rsidDel="009C1072" w:rsidRDefault="00CD3D8D" w:rsidP="00780783">
      <w:pPr>
        <w:spacing w:line="0" w:lineRule="atLeast"/>
        <w:rPr>
          <w:del w:id="233" w:author="张宇" w:date="2015-11-05T16:20:00Z"/>
          <w:rFonts w:asciiTheme="majorHAnsi" w:eastAsiaTheme="minorEastAsia" w:hAnsiTheme="majorHAnsi" w:hint="default"/>
          <w:szCs w:val="21"/>
        </w:rPr>
      </w:pPr>
      <w:del w:id="234" w:author="张宇" w:date="2015-11-05T16:20:00Z">
        <w:r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 xml:space="preserve"> </w:delText>
        </w:r>
        <w:r w:rsidR="00A17A8B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>MATLAB</w:delText>
        </w:r>
        <w:r w:rsidR="004D15B5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 xml:space="preserve">, Flent, </w:delText>
        </w:r>
        <w:r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>Pro-E</w:delText>
        </w:r>
        <w:r w:rsidR="00A17A8B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 xml:space="preserve">, </w:delText>
        </w:r>
        <w:r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 xml:space="preserve">Unigraphics NX, Mathematica, OriginLab, Autodesk, LabVIEW , </w:delText>
        </w:r>
        <w:r w:rsidR="00A17A8B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 xml:space="preserve">Microsoft </w:delText>
        </w:r>
        <w:r w:rsidR="00882698" w:rsidRPr="00A47EE9" w:rsidDel="009C1072">
          <w:rPr>
            <w:rFonts w:asciiTheme="majorHAnsi" w:eastAsiaTheme="minorEastAsia" w:hAnsiTheme="majorHAnsi" w:hint="default"/>
            <w:szCs w:val="21"/>
            <w:highlight w:val="yellow"/>
          </w:rPr>
          <w:delText>O</w:delText>
        </w:r>
        <w:r w:rsidR="00882698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>ffice</w:delText>
        </w:r>
        <w:r w:rsidR="00A17A8B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>, etc</w:delText>
        </w:r>
        <w:r w:rsidR="00024C08" w:rsidRPr="00A47EE9" w:rsidDel="009C1072">
          <w:rPr>
            <w:rFonts w:asciiTheme="majorHAnsi" w:eastAsiaTheme="minorEastAsia" w:hAnsiTheme="majorHAnsi"/>
            <w:szCs w:val="21"/>
            <w:highlight w:val="yellow"/>
          </w:rPr>
          <w:delText>.</w:delText>
        </w:r>
      </w:del>
    </w:p>
    <w:p w:rsidR="00CD3D8D" w:rsidRPr="00CD3D8D" w:rsidRDefault="00CD3D8D" w:rsidP="009C1072">
      <w:pPr>
        <w:spacing w:line="0" w:lineRule="atLeast"/>
        <w:rPr>
          <w:rFonts w:asciiTheme="majorHAnsi" w:eastAsiaTheme="minorEastAsia" w:hAnsiTheme="majorHAnsi" w:hint="default"/>
          <w:szCs w:val="21"/>
        </w:rPr>
      </w:pPr>
      <w:del w:id="235" w:author="张宇" w:date="2015-11-05T10:20:00Z">
        <w:r w:rsidRPr="00CD3D8D" w:rsidDel="00804B83">
          <w:rPr>
            <w:rFonts w:asciiTheme="majorHAnsi" w:eastAsiaTheme="minorEastAsia" w:hAnsiTheme="majorHAnsi"/>
            <w:szCs w:val="21"/>
          </w:rPr>
          <w:delText xml:space="preserve">Passed </w:delText>
        </w:r>
      </w:del>
      <w:proofErr w:type="gramStart"/>
      <w:ins w:id="236" w:author="张宇" w:date="2015-11-05T10:20:00Z">
        <w:r w:rsidR="00804B83">
          <w:rPr>
            <w:rFonts w:asciiTheme="majorHAnsi" w:eastAsiaTheme="minorEastAsia" w:hAnsiTheme="majorHAnsi"/>
            <w:szCs w:val="21"/>
          </w:rPr>
          <w:t>Achieved</w:t>
        </w:r>
        <w:r w:rsidR="00804B83" w:rsidRPr="00CD3D8D">
          <w:rPr>
            <w:rFonts w:asciiTheme="majorHAnsi" w:eastAsiaTheme="minorEastAsia" w:hAnsiTheme="majorHAnsi"/>
            <w:szCs w:val="21"/>
          </w:rPr>
          <w:t xml:space="preserve"> </w:t>
        </w:r>
      </w:ins>
      <w:r w:rsidRPr="00CD3D8D">
        <w:rPr>
          <w:rFonts w:asciiTheme="majorHAnsi" w:eastAsiaTheme="minorEastAsia" w:hAnsiTheme="majorHAnsi"/>
          <w:szCs w:val="21"/>
        </w:rPr>
        <w:t xml:space="preserve">the Highest Level (Level 10) of China National Saxophone Amateur </w:t>
      </w:r>
      <w:del w:id="237" w:author="张宇" w:date="2015-11-05T10:20:00Z">
        <w:r w:rsidRPr="00CD3D8D" w:rsidDel="00804B83">
          <w:rPr>
            <w:rFonts w:asciiTheme="majorHAnsi" w:eastAsiaTheme="minorEastAsia" w:hAnsiTheme="majorHAnsi"/>
            <w:szCs w:val="21"/>
          </w:rPr>
          <w:delText xml:space="preserve">Grade </w:delText>
        </w:r>
      </w:del>
      <w:r w:rsidRPr="00CD3D8D">
        <w:rPr>
          <w:rFonts w:asciiTheme="majorHAnsi" w:eastAsiaTheme="minorEastAsia" w:hAnsiTheme="majorHAnsi"/>
          <w:szCs w:val="21"/>
        </w:rPr>
        <w:t>Testing.</w:t>
      </w:r>
      <w:proofErr w:type="gramEnd"/>
    </w:p>
    <w:p w:rsidR="00882698" w:rsidRPr="00804B83" w:rsidRDefault="00882698" w:rsidP="00CD3D8D">
      <w:pPr>
        <w:spacing w:line="0" w:lineRule="atLeast"/>
        <w:rPr>
          <w:rFonts w:asciiTheme="majorHAnsi" w:eastAsiaTheme="minorEastAsia" w:hAnsiTheme="majorHAnsi" w:hint="default"/>
          <w:szCs w:val="21"/>
        </w:rPr>
      </w:pPr>
    </w:p>
    <w:sectPr w:rsidR="00882698" w:rsidRPr="00804B83" w:rsidSect="0005205E">
      <w:pgSz w:w="11906" w:h="16838"/>
      <w:pgMar w:top="568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CCB" w:rsidRDefault="00E31CCB" w:rsidP="00E3262F">
      <w:pPr>
        <w:rPr>
          <w:rFonts w:hint="default"/>
        </w:rPr>
      </w:pPr>
      <w:r>
        <w:separator/>
      </w:r>
    </w:p>
  </w:endnote>
  <w:endnote w:type="continuationSeparator" w:id="1">
    <w:p w:rsidR="00E31CCB" w:rsidRDefault="00E31CCB" w:rsidP="00E3262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CCB" w:rsidRDefault="00E31CCB" w:rsidP="00E3262F">
      <w:pPr>
        <w:rPr>
          <w:rFonts w:hint="default"/>
        </w:rPr>
      </w:pPr>
      <w:r>
        <w:separator/>
      </w:r>
    </w:p>
  </w:footnote>
  <w:footnote w:type="continuationSeparator" w:id="1">
    <w:p w:rsidR="00E31CCB" w:rsidRDefault="00E31CCB" w:rsidP="00E3262F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64E9"/>
    <w:multiLevelType w:val="hybridMultilevel"/>
    <w:tmpl w:val="E190DFCC"/>
    <w:lvl w:ilvl="0" w:tplc="494AFDC4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7869DB"/>
    <w:multiLevelType w:val="hybridMultilevel"/>
    <w:tmpl w:val="071E86DE"/>
    <w:lvl w:ilvl="0" w:tplc="DACA13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2E741F"/>
    <w:multiLevelType w:val="hybridMultilevel"/>
    <w:tmpl w:val="C48A817C"/>
    <w:lvl w:ilvl="0" w:tplc="60C6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revisionView w:markup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62F"/>
    <w:rsid w:val="000045AB"/>
    <w:rsid w:val="00024C08"/>
    <w:rsid w:val="0005205E"/>
    <w:rsid w:val="00073FF4"/>
    <w:rsid w:val="00091618"/>
    <w:rsid w:val="00095D53"/>
    <w:rsid w:val="000D2856"/>
    <w:rsid w:val="000D334F"/>
    <w:rsid w:val="00104F77"/>
    <w:rsid w:val="00107DD4"/>
    <w:rsid w:val="0012451F"/>
    <w:rsid w:val="00180B44"/>
    <w:rsid w:val="00181423"/>
    <w:rsid w:val="00194D86"/>
    <w:rsid w:val="001B6FFF"/>
    <w:rsid w:val="001B7CD4"/>
    <w:rsid w:val="001C0C7F"/>
    <w:rsid w:val="001E3376"/>
    <w:rsid w:val="001E7B6C"/>
    <w:rsid w:val="002309DB"/>
    <w:rsid w:val="0024028F"/>
    <w:rsid w:val="00252292"/>
    <w:rsid w:val="002F4757"/>
    <w:rsid w:val="003063EB"/>
    <w:rsid w:val="00316B8D"/>
    <w:rsid w:val="0032199E"/>
    <w:rsid w:val="003455C4"/>
    <w:rsid w:val="00366B93"/>
    <w:rsid w:val="00371B3A"/>
    <w:rsid w:val="003814F1"/>
    <w:rsid w:val="003847B1"/>
    <w:rsid w:val="003C2648"/>
    <w:rsid w:val="003C597D"/>
    <w:rsid w:val="003D00AB"/>
    <w:rsid w:val="00406A21"/>
    <w:rsid w:val="00413B55"/>
    <w:rsid w:val="00456FFF"/>
    <w:rsid w:val="00492440"/>
    <w:rsid w:val="004B36F4"/>
    <w:rsid w:val="004C3E25"/>
    <w:rsid w:val="004D15B5"/>
    <w:rsid w:val="004D5843"/>
    <w:rsid w:val="00513CAF"/>
    <w:rsid w:val="00532EBF"/>
    <w:rsid w:val="0056710D"/>
    <w:rsid w:val="005A08FE"/>
    <w:rsid w:val="005E674B"/>
    <w:rsid w:val="00613DDA"/>
    <w:rsid w:val="0064047F"/>
    <w:rsid w:val="006405B9"/>
    <w:rsid w:val="006B0D45"/>
    <w:rsid w:val="006D5D20"/>
    <w:rsid w:val="006D7D75"/>
    <w:rsid w:val="006F3B09"/>
    <w:rsid w:val="00700F28"/>
    <w:rsid w:val="007358AE"/>
    <w:rsid w:val="00743035"/>
    <w:rsid w:val="00744D78"/>
    <w:rsid w:val="00766C69"/>
    <w:rsid w:val="00780783"/>
    <w:rsid w:val="00782EF1"/>
    <w:rsid w:val="007911EC"/>
    <w:rsid w:val="007B5D23"/>
    <w:rsid w:val="007E6A17"/>
    <w:rsid w:val="00804B83"/>
    <w:rsid w:val="00813E3D"/>
    <w:rsid w:val="00827422"/>
    <w:rsid w:val="00844B77"/>
    <w:rsid w:val="00882698"/>
    <w:rsid w:val="008B2096"/>
    <w:rsid w:val="008B3B2B"/>
    <w:rsid w:val="008D518A"/>
    <w:rsid w:val="008F4D2A"/>
    <w:rsid w:val="009524EB"/>
    <w:rsid w:val="00982578"/>
    <w:rsid w:val="00995B32"/>
    <w:rsid w:val="009A73BB"/>
    <w:rsid w:val="009C1072"/>
    <w:rsid w:val="009D0454"/>
    <w:rsid w:val="009D1F14"/>
    <w:rsid w:val="009F5251"/>
    <w:rsid w:val="00A1063C"/>
    <w:rsid w:val="00A17A8B"/>
    <w:rsid w:val="00A216E4"/>
    <w:rsid w:val="00A401C3"/>
    <w:rsid w:val="00A47EE9"/>
    <w:rsid w:val="00A80CCB"/>
    <w:rsid w:val="00AC49A8"/>
    <w:rsid w:val="00AD6B02"/>
    <w:rsid w:val="00AF1E89"/>
    <w:rsid w:val="00B06CE6"/>
    <w:rsid w:val="00B151B7"/>
    <w:rsid w:val="00B3425C"/>
    <w:rsid w:val="00B73738"/>
    <w:rsid w:val="00B7492C"/>
    <w:rsid w:val="00B904FC"/>
    <w:rsid w:val="00B95480"/>
    <w:rsid w:val="00B96AF9"/>
    <w:rsid w:val="00BA1069"/>
    <w:rsid w:val="00BC3C06"/>
    <w:rsid w:val="00C15CF7"/>
    <w:rsid w:val="00C33B2F"/>
    <w:rsid w:val="00C638CC"/>
    <w:rsid w:val="00C971CC"/>
    <w:rsid w:val="00CA169A"/>
    <w:rsid w:val="00CA530F"/>
    <w:rsid w:val="00CD3D8D"/>
    <w:rsid w:val="00CE01E4"/>
    <w:rsid w:val="00CF2B4A"/>
    <w:rsid w:val="00D074EC"/>
    <w:rsid w:val="00D11E21"/>
    <w:rsid w:val="00D62B43"/>
    <w:rsid w:val="00D70415"/>
    <w:rsid w:val="00DA38F7"/>
    <w:rsid w:val="00DB5B0E"/>
    <w:rsid w:val="00E31CCB"/>
    <w:rsid w:val="00E3262F"/>
    <w:rsid w:val="00E6067F"/>
    <w:rsid w:val="00E72212"/>
    <w:rsid w:val="00E75CA7"/>
    <w:rsid w:val="00E94E63"/>
    <w:rsid w:val="00E9761F"/>
    <w:rsid w:val="00EC2E60"/>
    <w:rsid w:val="00EC394D"/>
    <w:rsid w:val="00F5164A"/>
    <w:rsid w:val="00F5363E"/>
    <w:rsid w:val="00F576B3"/>
    <w:rsid w:val="00F74106"/>
    <w:rsid w:val="00F97EFB"/>
    <w:rsid w:val="00FE1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2F"/>
    <w:pPr>
      <w:widowControl w:val="0"/>
      <w:jc w:val="both"/>
    </w:pPr>
    <w:rPr>
      <w:rFonts w:ascii="Calibri" w:eastAsia="宋体" w:hAnsi="Calibri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62F"/>
    <w:rPr>
      <w:sz w:val="18"/>
      <w:szCs w:val="18"/>
    </w:rPr>
  </w:style>
  <w:style w:type="paragraph" w:styleId="a5">
    <w:name w:val="List Paragraph"/>
    <w:basedOn w:val="a"/>
    <w:uiPriority w:val="34"/>
    <w:qFormat/>
    <w:rsid w:val="008D51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6FFF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16B8D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C15C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5CF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2F"/>
    <w:pPr>
      <w:widowControl w:val="0"/>
      <w:jc w:val="both"/>
    </w:pPr>
    <w:rPr>
      <w:rFonts w:ascii="Calibri" w:eastAsia="宋体" w:hAnsi="Calibri" w:cs="Times New Roman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62F"/>
    <w:rPr>
      <w:sz w:val="18"/>
      <w:szCs w:val="18"/>
    </w:rPr>
  </w:style>
  <w:style w:type="paragraph" w:styleId="a5">
    <w:name w:val="List Paragraph"/>
    <w:basedOn w:val="a"/>
    <w:uiPriority w:val="34"/>
    <w:qFormat/>
    <w:rsid w:val="008D51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6F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cn/efficienc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ct.cn/heat%20and%20mass%20transf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B662D-7603-4147-B5AE-E1B3730F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张宇</cp:lastModifiedBy>
  <cp:revision>19</cp:revision>
  <dcterms:created xsi:type="dcterms:W3CDTF">2015-11-05T06:32:00Z</dcterms:created>
  <dcterms:modified xsi:type="dcterms:W3CDTF">2015-11-05T08:30:00Z</dcterms:modified>
</cp:coreProperties>
</file>